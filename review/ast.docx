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282A" w14:textId="77777777" w:rsidR="00000000" w:rsidRDefault="000C0C68">
      <w:pPr>
        <w:outlineLvl w:val="0"/>
        <w:rPr>
          <w:rFonts w:ascii="新宋体" w:eastAsia="新宋体" w:hAnsi="新宋体" w:cs="新宋体"/>
          <w:b/>
          <w:bCs/>
          <w:kern w:val="0"/>
          <w:sz w:val="40"/>
          <w:szCs w:val="40"/>
        </w:rPr>
      </w:pPr>
      <w:bookmarkStart w:id="0" w:name="OLE_LINK4"/>
      <w:bookmarkStart w:id="1" w:name="OLE_LINK3"/>
      <w:bookmarkStart w:id="2" w:name="OLE_LINK1"/>
      <w:bookmarkStart w:id="3" w:name="OLE_LINK2"/>
      <w:bookmarkStart w:id="4" w:name="_GoBack"/>
      <w:bookmarkEnd w:id="4"/>
      <w:r>
        <w:rPr>
          <w:rFonts w:ascii="宋体" w:hAnsi="宋体" w:cs="宋体" w:hint="eastAsia"/>
          <w:b/>
          <w:bCs/>
          <w:kern w:val="0"/>
          <w:sz w:val="40"/>
          <w:szCs w:val="40"/>
        </w:rPr>
        <w:t>舰载直升机空气动力学及其应用现状</w:t>
      </w:r>
      <w:commentRangeStart w:id="5"/>
      <w:commentRangeEnd w:id="5"/>
      <w:r>
        <w:commentReference w:id="6"/>
      </w:r>
    </w:p>
    <w:p w14:paraId="600CCCCA" w14:textId="77777777" w:rsidR="00000000" w:rsidRDefault="000C0C68">
      <w:pPr>
        <w:wordWrap w:val="0"/>
        <w:rPr>
          <w:rFonts w:ascii="楷体_GB2312" w:eastAsia="楷体_GB2312" w:hAnsi="楷体_GB2312" w:cs="楷体_GB2312"/>
          <w:sz w:val="28"/>
          <w:szCs w:val="28"/>
          <w:vertAlign w:val="superscript"/>
        </w:rPr>
      </w:pPr>
      <w:r>
        <w:rPr>
          <w:rFonts w:ascii="楷体_GB2312" w:eastAsia="楷体_GB2312" w:hAnsi="楷体_GB2312" w:cs="楷体_GB2312" w:hint="eastAsia"/>
          <w:sz w:val="28"/>
          <w:szCs w:val="28"/>
        </w:rPr>
        <w:t>裴为诚</w:t>
      </w:r>
      <w:r>
        <w:rPr>
          <w:rFonts w:ascii="楷体_GB2312" w:eastAsia="楷体_GB2312" w:hAnsi="楷体_GB2312" w:cs="楷体_GB2312" w:hint="eastAsia"/>
          <w:sz w:val="28"/>
          <w:szCs w:val="28"/>
          <w:vertAlign w:val="superscript"/>
        </w:rPr>
        <w:t>1</w:t>
      </w:r>
      <w:r>
        <w:rPr>
          <w:rFonts w:ascii="楷体_GB2312" w:eastAsia="楷体_GB2312" w:hAnsi="楷体_GB2312" w:cs="楷体_GB2312" w:hint="eastAsia"/>
          <w:sz w:val="28"/>
          <w:szCs w:val="28"/>
        </w:rPr>
        <w:t>，</w:t>
      </w:r>
      <w:bookmarkEnd w:id="0"/>
      <w:bookmarkEnd w:id="1"/>
      <w:r>
        <w:rPr>
          <w:rFonts w:ascii="楷体_GB2312" w:eastAsia="楷体_GB2312" w:hAnsi="楷体_GB2312" w:cs="楷体_GB2312" w:hint="eastAsia"/>
          <w:sz w:val="28"/>
          <w:szCs w:val="28"/>
        </w:rPr>
        <w:t>刘畅</w:t>
      </w:r>
      <w:r>
        <w:rPr>
          <w:rFonts w:ascii="楷体_GB2312" w:eastAsia="楷体_GB2312" w:hAnsi="楷体_GB2312" w:cs="楷体_GB2312" w:hint="eastAsia"/>
          <w:sz w:val="28"/>
          <w:szCs w:val="28"/>
          <w:vertAlign w:val="superscript"/>
        </w:rPr>
        <w:t>1</w:t>
      </w:r>
      <w:r>
        <w:rPr>
          <w:rFonts w:ascii="楷体_GB2312" w:eastAsia="楷体_GB2312" w:hAnsi="楷体_GB2312" w:cs="楷体_GB2312" w:hint="eastAsia"/>
          <w:sz w:val="28"/>
          <w:szCs w:val="28"/>
        </w:rPr>
        <w:t>，李书</w:t>
      </w:r>
      <w:r>
        <w:rPr>
          <w:rFonts w:ascii="楷体_GB2312" w:eastAsia="楷体_GB2312" w:hAnsi="楷体_GB2312" w:cs="楷体_GB2312" w:hint="eastAsia"/>
          <w:sz w:val="28"/>
          <w:szCs w:val="28"/>
          <w:vertAlign w:val="superscript"/>
        </w:rPr>
        <w:t>1,2,*</w:t>
      </w:r>
    </w:p>
    <w:p w14:paraId="66195332" w14:textId="77777777" w:rsidR="00000000" w:rsidRDefault="000C0C68">
      <w:pPr>
        <w:wordWrap w:val="0"/>
        <w:spacing w:line="300" w:lineRule="exact"/>
        <w:rPr>
          <w:rFonts w:ascii="仿宋_GB2312" w:eastAsia="仿宋_GB2312" w:hAnsi="仿宋_GB2312" w:cs="仿宋_GB2312"/>
          <w:color w:val="0000FF"/>
          <w:sz w:val="18"/>
          <w:szCs w:val="18"/>
        </w:rPr>
      </w:pPr>
      <w:r>
        <w:rPr>
          <w:rFonts w:ascii="仿宋_GB2312" w:eastAsia="仿宋_GB2312" w:hAnsi="仿宋_GB2312" w:cs="仿宋_GB2312" w:hint="eastAsia"/>
          <w:sz w:val="18"/>
          <w:szCs w:val="18"/>
        </w:rPr>
        <w:t>1.</w:t>
      </w:r>
      <w:r>
        <w:rPr>
          <w:rFonts w:ascii="仿宋_GB2312" w:eastAsia="仿宋_GB2312" w:hAnsi="仿宋_GB2312" w:cs="仿宋_GB2312" w:hint="eastAsia"/>
          <w:sz w:val="18"/>
          <w:szCs w:val="18"/>
        </w:rPr>
        <w:t>北京航空航天大学</w:t>
      </w:r>
      <w:r>
        <w:rPr>
          <w:rFonts w:ascii="仿宋_GB2312" w:eastAsia="仿宋_GB2312" w:hAnsi="仿宋_GB2312" w:cs="仿宋_GB2312" w:hint="eastAsia"/>
          <w:sz w:val="18"/>
          <w:szCs w:val="18"/>
        </w:rPr>
        <w:t xml:space="preserve"> </w:t>
      </w:r>
      <w:r>
        <w:rPr>
          <w:rFonts w:ascii="仿宋_GB2312" w:eastAsia="仿宋_GB2312" w:hAnsi="仿宋_GB2312" w:cs="仿宋_GB2312" w:hint="eastAsia"/>
          <w:sz w:val="18"/>
          <w:szCs w:val="18"/>
        </w:rPr>
        <w:t>航空科学与工程学院，北京</w:t>
      </w:r>
      <w:r>
        <w:rPr>
          <w:rFonts w:ascii="仿宋_GB2312" w:eastAsia="仿宋_GB2312" w:hAnsi="仿宋_GB2312" w:cs="仿宋_GB2312" w:hint="eastAsia"/>
          <w:sz w:val="18"/>
          <w:szCs w:val="18"/>
        </w:rPr>
        <w:t xml:space="preserve"> 1</w:t>
      </w:r>
      <w:r>
        <w:rPr>
          <w:rFonts w:ascii="仿宋_GB2312" w:eastAsia="仿宋_GB2312" w:hAnsi="仿宋_GB2312" w:cs="仿宋_GB2312"/>
          <w:sz w:val="18"/>
          <w:szCs w:val="18"/>
        </w:rPr>
        <w:t>00</w:t>
      </w:r>
      <w:r>
        <w:rPr>
          <w:rFonts w:ascii="仿宋_GB2312" w:eastAsia="仿宋_GB2312" w:hAnsi="仿宋_GB2312" w:cs="仿宋_GB2312" w:hint="eastAsia"/>
          <w:sz w:val="18"/>
          <w:szCs w:val="18"/>
        </w:rPr>
        <w:t xml:space="preserve">191 </w:t>
      </w:r>
    </w:p>
    <w:p w14:paraId="7499A1FE" w14:textId="77777777" w:rsidR="00000000" w:rsidRDefault="000C0C68">
      <w:pPr>
        <w:wordWrap w:val="0"/>
        <w:spacing w:afterLines="50" w:after="156" w:line="300" w:lineRule="exact"/>
        <w:rPr>
          <w:rFonts w:ascii="仿宋_GB2312" w:eastAsia="仿宋_GB2312" w:hAnsi="仿宋_GB2312" w:cs="仿宋_GB2312"/>
          <w:sz w:val="18"/>
          <w:szCs w:val="18"/>
        </w:rPr>
      </w:pPr>
      <w:r>
        <w:rPr>
          <w:rFonts w:ascii="仿宋_GB2312" w:eastAsia="仿宋_GB2312" w:hAnsi="仿宋_GB2312" w:cs="仿宋_GB2312" w:hint="eastAsia"/>
          <w:sz w:val="18"/>
          <w:szCs w:val="18"/>
        </w:rPr>
        <w:t>2.</w:t>
      </w:r>
      <w:bookmarkEnd w:id="2"/>
      <w:bookmarkEnd w:id="3"/>
      <w:r>
        <w:rPr>
          <w:rFonts w:ascii="仿宋_GB2312" w:eastAsia="仿宋_GB2312" w:hAnsi="仿宋_GB2312" w:cs="仿宋_GB2312" w:hint="eastAsia"/>
          <w:sz w:val="18"/>
          <w:szCs w:val="18"/>
        </w:rPr>
        <w:t>北京航空航天大学</w:t>
      </w:r>
      <w:r>
        <w:rPr>
          <w:rFonts w:ascii="仿宋_GB2312" w:eastAsia="仿宋_GB2312" w:hAnsi="仿宋_GB2312" w:cs="仿宋_GB2312" w:hint="eastAsia"/>
          <w:sz w:val="18"/>
          <w:szCs w:val="18"/>
        </w:rPr>
        <w:t xml:space="preserve"> </w:t>
      </w:r>
      <w:r>
        <w:rPr>
          <w:rFonts w:ascii="仿宋_GB2312" w:eastAsia="仿宋_GB2312" w:hAnsi="仿宋_GB2312" w:cs="仿宋_GB2312" w:hint="eastAsia"/>
          <w:sz w:val="18"/>
          <w:szCs w:val="18"/>
        </w:rPr>
        <w:t>宁波创新研究院，浙江</w:t>
      </w:r>
      <w:r>
        <w:rPr>
          <w:rFonts w:ascii="仿宋_GB2312" w:eastAsia="仿宋_GB2312" w:hAnsi="仿宋_GB2312" w:cs="仿宋_GB2312" w:hint="eastAsia"/>
          <w:sz w:val="18"/>
          <w:szCs w:val="18"/>
        </w:rPr>
        <w:t xml:space="preserve"> </w:t>
      </w:r>
      <w:r>
        <w:rPr>
          <w:rFonts w:ascii="仿宋_GB2312" w:eastAsia="仿宋_GB2312" w:hAnsi="仿宋_GB2312" w:cs="仿宋_GB2312" w:hint="eastAsia"/>
          <w:sz w:val="18"/>
          <w:szCs w:val="18"/>
        </w:rPr>
        <w:t>宁波</w:t>
      </w:r>
      <w:r>
        <w:rPr>
          <w:rFonts w:ascii="仿宋_GB2312" w:eastAsia="仿宋_GB2312" w:hAnsi="仿宋_GB2312" w:cs="仿宋_GB2312" w:hint="eastAsia"/>
          <w:sz w:val="18"/>
          <w:szCs w:val="18"/>
        </w:rPr>
        <w:t xml:space="preserve"> </w:t>
      </w:r>
      <w:r>
        <w:rPr>
          <w:rFonts w:ascii="仿宋_GB2312" w:eastAsia="仿宋_GB2312" w:hAnsi="仿宋_GB2312" w:cs="仿宋_GB2312"/>
          <w:sz w:val="18"/>
          <w:szCs w:val="18"/>
        </w:rPr>
        <w:t>315800</w:t>
      </w:r>
    </w:p>
    <w:p w14:paraId="44E87EA4" w14:textId="77777777" w:rsidR="00000000" w:rsidRDefault="000C0C68">
      <w:pPr>
        <w:spacing w:beforeLines="50" w:before="156" w:afterLines="50" w:after="156" w:line="300" w:lineRule="exact"/>
        <w:rPr>
          <w:sz w:val="18"/>
          <w:szCs w:val="18"/>
        </w:rPr>
      </w:pPr>
      <w:r>
        <w:rPr>
          <w:rFonts w:ascii="黑体" w:eastAsia="黑体" w:hAnsi="黑体" w:cs="黑体" w:hint="eastAsia"/>
          <w:sz w:val="18"/>
          <w:szCs w:val="18"/>
        </w:rPr>
        <w:t>摘</w:t>
      </w:r>
      <w:r>
        <w:rPr>
          <w:rFonts w:ascii="黑体" w:eastAsia="黑体" w:hAnsi="黑体" w:cs="黑体" w:hint="eastAsia"/>
          <w:sz w:val="18"/>
          <w:szCs w:val="18"/>
        </w:rPr>
        <w:t xml:space="preserve">  </w:t>
      </w:r>
      <w:r>
        <w:rPr>
          <w:rFonts w:ascii="黑体" w:eastAsia="黑体" w:hAnsi="黑体" w:cs="黑体" w:hint="eastAsia"/>
          <w:sz w:val="18"/>
          <w:szCs w:val="18"/>
        </w:rPr>
        <w:t>要</w:t>
      </w:r>
      <w:commentRangeStart w:id="7"/>
      <w:commentRangeEnd w:id="7"/>
      <w:r>
        <w:commentReference w:id="8"/>
      </w:r>
      <w:r>
        <w:rPr>
          <w:rFonts w:ascii="黑体" w:eastAsia="黑体" w:hAnsi="黑体" w:cs="黑体" w:hint="eastAsia"/>
          <w:sz w:val="18"/>
          <w:szCs w:val="18"/>
        </w:rPr>
        <w:t>：</w:t>
      </w:r>
      <w:r>
        <w:rPr>
          <w:rFonts w:ascii="宋体" w:hAnsi="宋体" w:cs="宋体" w:hint="eastAsia"/>
          <w:sz w:val="18"/>
          <w:szCs w:val="18"/>
        </w:rPr>
        <w:t>舰载直升机空气动力学主要研究旋翼尾迹与船体空气尾流之间的气动干扰。舰载直升机空气动力学的研究方法包括实验测量和数值计算两大类，前者以缩比模型的风洞或水洞定量实验为主，后者以求解</w:t>
      </w:r>
      <w:r>
        <w:rPr>
          <w:rFonts w:ascii="宋体" w:hAnsi="宋体" w:cs="宋体" w:hint="eastAsia"/>
          <w:sz w:val="18"/>
          <w:szCs w:val="18"/>
        </w:rPr>
        <w:t xml:space="preserve"> </w:t>
      </w:r>
      <w:commentRangeStart w:id="9"/>
      <w:r>
        <w:rPr>
          <w:rFonts w:ascii="宋体" w:hAnsi="宋体" w:cs="宋体" w:hint="eastAsia"/>
          <w:sz w:val="18"/>
          <w:szCs w:val="18"/>
        </w:rPr>
        <w:t xml:space="preserve">RANS </w:t>
      </w:r>
      <w:r>
        <w:rPr>
          <w:rFonts w:ascii="宋体" w:hAnsi="宋体" w:cs="宋体" w:hint="eastAsia"/>
          <w:sz w:val="18"/>
          <w:szCs w:val="18"/>
        </w:rPr>
        <w:t>方程或大涡模拟等</w:t>
      </w:r>
      <w:r>
        <w:rPr>
          <w:rFonts w:ascii="宋体" w:hAnsi="宋体" w:cs="宋体" w:hint="eastAsia"/>
          <w:sz w:val="18"/>
          <w:szCs w:val="18"/>
        </w:rPr>
        <w:t>CFD</w:t>
      </w:r>
      <w:commentRangeEnd w:id="9"/>
      <w:r>
        <w:commentReference w:id="9"/>
      </w:r>
      <w:r>
        <w:rPr>
          <w:rFonts w:ascii="宋体" w:hAnsi="宋体" w:cs="宋体" w:hint="eastAsia"/>
          <w:sz w:val="18"/>
          <w:szCs w:val="18"/>
        </w:rPr>
        <w:t>方法为主。舰载直升机空气动力学的研究成果，可以为舰载直升机舰面动力学、飞行动力学、导航和飞</w:t>
      </w:r>
      <w:r>
        <w:rPr>
          <w:rFonts w:ascii="宋体" w:hAnsi="宋体" w:cs="宋体" w:hint="eastAsia"/>
          <w:sz w:val="18"/>
          <w:szCs w:val="18"/>
        </w:rPr>
        <w:t>控等应用研究提供支持，但后者目前所使用的旋翼气动模型仍以简化的入流模型为主。将舰载直升机空气动力学的研究成果与工程领域重要的应用问题相结合具有重要意义。</w:t>
      </w:r>
    </w:p>
    <w:p w14:paraId="264F2CAD" w14:textId="77777777" w:rsidR="00000000" w:rsidRDefault="000C0C68">
      <w:pPr>
        <w:spacing w:afterLines="50" w:after="156" w:line="300" w:lineRule="exact"/>
        <w:rPr>
          <w:sz w:val="18"/>
          <w:szCs w:val="18"/>
        </w:rPr>
      </w:pPr>
      <w:r>
        <w:rPr>
          <w:rFonts w:ascii="黑体" w:eastAsia="黑体" w:hAnsi="黑体" w:cs="黑体" w:hint="eastAsia"/>
          <w:sz w:val="18"/>
          <w:szCs w:val="18"/>
        </w:rPr>
        <w:t>关键词：</w:t>
      </w:r>
      <w:r>
        <w:rPr>
          <w:rFonts w:hint="eastAsia"/>
          <w:sz w:val="18"/>
          <w:szCs w:val="18"/>
        </w:rPr>
        <w:t>舰载直升机</w:t>
      </w:r>
      <w:r>
        <w:rPr>
          <w:sz w:val="18"/>
          <w:szCs w:val="18"/>
        </w:rPr>
        <w:t>；</w:t>
      </w:r>
      <w:r>
        <w:rPr>
          <w:rFonts w:hint="eastAsia"/>
          <w:sz w:val="18"/>
          <w:szCs w:val="18"/>
        </w:rPr>
        <w:t>空气动力学</w:t>
      </w:r>
      <w:r>
        <w:rPr>
          <w:sz w:val="18"/>
          <w:szCs w:val="18"/>
        </w:rPr>
        <w:t>；</w:t>
      </w:r>
      <w:r>
        <w:rPr>
          <w:rFonts w:hint="eastAsia"/>
          <w:sz w:val="18"/>
          <w:szCs w:val="18"/>
        </w:rPr>
        <w:t>气动干扰</w:t>
      </w:r>
      <w:r>
        <w:rPr>
          <w:sz w:val="18"/>
          <w:szCs w:val="18"/>
        </w:rPr>
        <w:t>；</w:t>
      </w:r>
      <w:r>
        <w:rPr>
          <w:rFonts w:hint="eastAsia"/>
          <w:sz w:val="18"/>
          <w:szCs w:val="18"/>
        </w:rPr>
        <w:t>旋翼尾迹；船体气流尾迹</w:t>
      </w:r>
    </w:p>
    <w:p w14:paraId="4671AD2F" w14:textId="77777777" w:rsidR="00000000" w:rsidRDefault="000C0C68">
      <w:pPr>
        <w:spacing w:line="300" w:lineRule="exact"/>
        <w:rPr>
          <w:sz w:val="18"/>
          <w:szCs w:val="18"/>
        </w:rPr>
      </w:pPr>
      <w:r>
        <w:rPr>
          <w:rFonts w:ascii="黑体" w:eastAsia="黑体" w:hAnsi="黑体" w:cs="黑体" w:hint="eastAsia"/>
          <w:sz w:val="18"/>
          <w:szCs w:val="18"/>
        </w:rPr>
        <w:t>中图分类号：</w:t>
      </w:r>
      <w:r>
        <w:rPr>
          <w:sz w:val="18"/>
          <w:szCs w:val="18"/>
        </w:rPr>
        <w:t xml:space="preserve">V275 </w:t>
      </w:r>
      <w:r>
        <w:rPr>
          <w:rFonts w:hint="eastAsia"/>
          <w:sz w:val="18"/>
          <w:szCs w:val="18"/>
        </w:rPr>
        <w:t xml:space="preserve"> </w:t>
      </w:r>
      <w:r>
        <w:rPr>
          <w:rFonts w:ascii="黑体" w:eastAsia="黑体" w:hAnsi="黑体" w:cs="黑体" w:hint="eastAsia"/>
          <w:sz w:val="18"/>
          <w:szCs w:val="18"/>
        </w:rPr>
        <w:t>文献标识码：</w:t>
      </w:r>
      <w:r>
        <w:rPr>
          <w:rFonts w:hint="eastAsia"/>
          <w:sz w:val="18"/>
          <w:szCs w:val="18"/>
        </w:rPr>
        <w:t xml:space="preserve">A  </w:t>
      </w:r>
      <w:r>
        <w:rPr>
          <w:rFonts w:ascii="黑体" w:eastAsia="黑体" w:hAnsi="黑体" w:cs="黑体" w:hint="eastAsia"/>
          <w:sz w:val="18"/>
          <w:szCs w:val="18"/>
        </w:rPr>
        <w:t>文章编号：</w:t>
      </w:r>
      <w:r>
        <w:rPr>
          <w:rFonts w:hint="eastAsia"/>
          <w:sz w:val="18"/>
          <w:szCs w:val="18"/>
        </w:rPr>
        <w:t>ISSN(</w:t>
      </w:r>
      <w:r>
        <w:rPr>
          <w:rFonts w:hint="eastAsia"/>
          <w:sz w:val="18"/>
          <w:szCs w:val="18"/>
        </w:rPr>
        <w:t>年</w:t>
      </w:r>
      <w:r>
        <w:rPr>
          <w:rFonts w:hint="eastAsia"/>
          <w:sz w:val="18"/>
          <w:szCs w:val="18"/>
        </w:rPr>
        <w:t>)</w:t>
      </w:r>
      <w:r>
        <w:rPr>
          <w:rFonts w:hint="eastAsia"/>
          <w:sz w:val="18"/>
          <w:szCs w:val="18"/>
        </w:rPr>
        <w:t>期</w:t>
      </w:r>
      <w:r>
        <w:rPr>
          <w:rFonts w:hint="eastAsia"/>
          <w:sz w:val="18"/>
          <w:szCs w:val="18"/>
        </w:rPr>
        <w:t>-</w:t>
      </w:r>
      <w:r>
        <w:rPr>
          <w:rFonts w:hint="eastAsia"/>
          <w:sz w:val="18"/>
          <w:szCs w:val="18"/>
        </w:rPr>
        <w:t>起始页码</w:t>
      </w:r>
      <w:r>
        <w:rPr>
          <w:rFonts w:hint="eastAsia"/>
          <w:sz w:val="18"/>
          <w:szCs w:val="18"/>
        </w:rPr>
        <w:t>-</w:t>
      </w:r>
      <w:r>
        <w:rPr>
          <w:rFonts w:hint="eastAsia"/>
          <w:sz w:val="18"/>
          <w:szCs w:val="18"/>
        </w:rPr>
        <w:t>页数</w:t>
      </w:r>
    </w:p>
    <w:p w14:paraId="120DB0BB" w14:textId="77777777" w:rsidR="00000000" w:rsidRDefault="000C0C68">
      <w:pPr>
        <w:ind w:firstLineChars="200" w:firstLine="420"/>
      </w:pPr>
    </w:p>
    <w:p w14:paraId="3241A271" w14:textId="77777777" w:rsidR="00000000" w:rsidRDefault="000C0C68">
      <w:pPr>
        <w:ind w:firstLineChars="200" w:firstLine="420"/>
        <w:sectPr w:rsidR="00000000">
          <w:headerReference w:type="default" r:id="rId10"/>
          <w:footerReference w:type="default" r:id="rId11"/>
          <w:pgSz w:w="11906" w:h="16838"/>
          <w:pgMar w:top="1440" w:right="1800" w:bottom="1440" w:left="1800" w:header="720" w:footer="720" w:gutter="0"/>
          <w:cols w:space="720"/>
          <w:docGrid w:type="lines" w:linePitch="312"/>
        </w:sectPr>
      </w:pPr>
    </w:p>
    <w:p w14:paraId="1B019ED9" w14:textId="77777777" w:rsidR="00000000" w:rsidRDefault="000C0C68">
      <w:pPr>
        <w:spacing w:line="320" w:lineRule="exact"/>
        <w:ind w:firstLineChars="200" w:firstLine="420"/>
        <w:rPr>
          <w:szCs w:val="21"/>
        </w:rPr>
      </w:pPr>
      <w:r>
        <w:rPr>
          <w:rFonts w:hint="eastAsia"/>
          <w:szCs w:val="21"/>
        </w:rPr>
        <w:t>直升机以其特有的垂直起降、悬停和低空低速飞行能力，特别适合于在军舰、民用船只、海上钻井平台等起降条件和飞行环境较差的平台上执行任务。舰载直升机能够有效扩大船只作业半径、丰富海上作业科目、提升应对海上突发</w:t>
      </w:r>
      <w:r>
        <w:rPr>
          <w:rFonts w:hint="eastAsia"/>
          <w:szCs w:val="21"/>
        </w:rPr>
        <w:t>情况的能力。发展舰载直升机对于保障船只航行安全、维护海洋权益具有重要意义。世界各航空大国历来重视舰载直升机的发展，相继研制出各种构型的舰载直升机</w:t>
      </w:r>
      <w:commentRangeStart w:id="10"/>
      <w:r>
        <w:rPr>
          <w:rFonts w:hint="eastAsia"/>
          <w:szCs w:val="21"/>
        </w:rPr>
        <w:t>（见</w:t>
      </w:r>
      <w:r>
        <w:rPr>
          <w:szCs w:val="21"/>
        </w:rPr>
        <w:fldChar w:fldCharType="begin"/>
      </w:r>
      <w:r>
        <w:rPr>
          <w:szCs w:val="21"/>
        </w:rPr>
        <w:instrText xml:space="preserve"> </w:instrText>
      </w:r>
      <w:r>
        <w:rPr>
          <w:rFonts w:hint="eastAsia"/>
          <w:szCs w:val="21"/>
        </w:rPr>
        <w:instrText>REF _Ref105966316 \h</w:instrText>
      </w:r>
      <w:r>
        <w:rPr>
          <w:szCs w:val="21"/>
        </w:rPr>
        <w:instrText xml:space="preserve"> </w:instrText>
      </w:r>
      <w:r>
        <w:rPr>
          <w:szCs w:val="21"/>
        </w:rPr>
        <w:fldChar w:fldCharType="separate"/>
      </w:r>
      <w:r>
        <w:rPr>
          <w:rFonts w:hint="eastAsia"/>
        </w:rPr>
        <w:t>表</w:t>
      </w:r>
      <w:r>
        <w:rPr>
          <w:lang w:val="en-US" w:eastAsia="zh-CN"/>
        </w:rPr>
        <w:t>1</w:t>
      </w:r>
      <w:r>
        <w:rPr>
          <w:szCs w:val="21"/>
        </w:rPr>
        <w:fldChar w:fldCharType="end"/>
      </w:r>
      <w:r>
        <w:rPr>
          <w:rFonts w:hint="eastAsia"/>
          <w:szCs w:val="21"/>
        </w:rPr>
        <w:t>）。</w:t>
      </w:r>
      <w:commentRangeEnd w:id="10"/>
      <w:r>
        <w:commentReference w:id="10"/>
      </w:r>
      <w:r>
        <w:rPr>
          <w:rFonts w:hint="eastAsia"/>
          <w:szCs w:val="21"/>
        </w:rPr>
        <w:t>当前，我国海军正处于“近海防御型向近海防御与远海护卫型结合转变”</w:t>
      </w:r>
      <w:r>
        <w:rPr>
          <w:szCs w:val="21"/>
        </w:rPr>
        <w:fldChar w:fldCharType="begin"/>
      </w:r>
      <w:r>
        <w:rPr>
          <w:szCs w:val="21"/>
        </w:rPr>
        <w:instrText xml:space="preserve"> ADDIN NE.Ref.{9FFA689F-6D63-470B-9A40-CEB1F7340948}</w:instrText>
      </w:r>
      <w:r>
        <w:rPr>
          <w:szCs w:val="21"/>
        </w:rPr>
        <w:fldChar w:fldCharType="separate"/>
      </w:r>
      <w:r>
        <w:rPr>
          <w:color w:val="080000"/>
          <w:kern w:val="0"/>
          <w:szCs w:val="21"/>
          <w:vertAlign w:val="superscript"/>
        </w:rPr>
        <w:t>[2]</w:t>
      </w:r>
      <w:r>
        <w:rPr>
          <w:szCs w:val="21"/>
        </w:rPr>
        <w:fldChar w:fldCharType="end"/>
      </w:r>
      <w:r>
        <w:rPr>
          <w:rFonts w:hint="eastAsia"/>
          <w:szCs w:val="21"/>
        </w:rPr>
        <w:t>的关键时期。发展适合中国国情的舰载直升机，对于海洋强国战略的实施具有重要意义。</w:t>
      </w:r>
    </w:p>
    <w:p w14:paraId="28379D7C" w14:textId="77777777" w:rsidR="00000000" w:rsidRDefault="000C0C68">
      <w:pPr>
        <w:spacing w:line="320" w:lineRule="exact"/>
        <w:ind w:firstLineChars="200" w:firstLine="420"/>
        <w:rPr>
          <w:szCs w:val="21"/>
        </w:rPr>
      </w:pPr>
      <w:r>
        <w:rPr>
          <w:rFonts w:hint="eastAsia"/>
          <w:szCs w:val="21"/>
        </w:rPr>
        <w:t>在舰载直升机的设计、使用和维护过程中，存在大</w:t>
      </w:r>
      <w:r>
        <w:rPr>
          <w:rFonts w:hint="eastAsia"/>
          <w:szCs w:val="21"/>
        </w:rPr>
        <w:t>量亟待解决的科学和工程问题。海面复杂多变的气流和海浪条件，船体对海面气流的扰动，海面、船体与旋翼之间的气动干扰，使得直升机在舰面执行起降任务的难度远大于其在陆地上执行同类任务。船只在海面航行时，船体结构对海面气流的扰动使得直升机起降平台附近的气流环境较为复杂，增加了直升机完成起降飞行任务的难度。海面的风速和风向、船只的航速和航向都是影响上述船只空气尾流的重要因素。海浪和海风引起的船体起伏、俯仰、滚转运动，使舰载直升机舰面动力学问题的复杂程度，大大高于直升机在地面和空中飞行时所对</w:t>
      </w:r>
      <w:r>
        <w:rPr>
          <w:rFonts w:hint="eastAsia"/>
          <w:szCs w:val="21"/>
        </w:rPr>
        <w:t>应的动力学问题。直升机旋翼尾迹</w:t>
      </w:r>
      <w:r>
        <w:rPr>
          <w:rFonts w:hint="eastAsia"/>
          <w:szCs w:val="21"/>
        </w:rPr>
        <w:t>与船体空气尾流之间存在复杂的相互作用，进一步增加了上述问题的复杂程度。</w:t>
      </w:r>
    </w:p>
    <w:p w14:paraId="78A16FCA" w14:textId="77777777" w:rsidR="00000000" w:rsidRDefault="000C0C68">
      <w:pPr>
        <w:spacing w:line="320" w:lineRule="exact"/>
        <w:ind w:firstLineChars="200" w:firstLine="420"/>
        <w:rPr>
          <w:szCs w:val="21"/>
        </w:rPr>
      </w:pPr>
      <w:r>
        <w:rPr>
          <w:rFonts w:hint="eastAsia"/>
          <w:szCs w:val="21"/>
        </w:rPr>
        <w:t>为确保舰载直升机安全完成舰面起降任务、减轻飞行员工作负担，有必要对舰载直升机空气动力学及以之为基础的舰面动力学、飞行动力学、导航与飞控等应用开展深入研究。国内外众多学者在这方面开展了大量研究工作，积累了丰富的研究方法和研究成果。本文综述了舰载直升机空气动力学的研究现状，并介绍了与之相关的一些应用。</w:t>
      </w:r>
      <w:commentRangeStart w:id="11"/>
      <w:commentRangeEnd w:id="11"/>
      <w:r>
        <w:commentReference w:id="12"/>
      </w:r>
    </w:p>
    <w:p w14:paraId="644A9F1A" w14:textId="77777777" w:rsidR="00000000" w:rsidRDefault="000C0C68">
      <w:pPr>
        <w:pStyle w:val="a3"/>
        <w:keepNext/>
      </w:pPr>
      <w:bookmarkStart w:id="13" w:name="_Ref105966316"/>
      <w:bookmarkStart w:id="14" w:name="_Ref105966296"/>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lang w:val="en-US" w:eastAsia="zh-CN"/>
        </w:rPr>
        <w:t>1</w:t>
      </w:r>
      <w:r>
        <w:fldChar w:fldCharType="end"/>
      </w:r>
      <w:bookmarkEnd w:id="13"/>
      <w:r>
        <w:rPr>
          <w:rFonts w:hint="eastAsia"/>
        </w:rPr>
        <w:t>国外主要舰载直升机</w:t>
      </w:r>
      <w:bookmarkEnd w:id="14"/>
      <w:r>
        <w:rPr>
          <w:szCs w:val="21"/>
        </w:rPr>
        <w:fldChar w:fldCharType="begin"/>
      </w:r>
      <w:r>
        <w:rPr>
          <w:szCs w:val="21"/>
        </w:rPr>
        <w:instrText xml:space="preserve"> ADDIN NE.Ref.{57113091-E927-4A32-B3</w:instrText>
      </w:r>
      <w:r>
        <w:rPr>
          <w:szCs w:val="21"/>
        </w:rPr>
        <w:instrText>4A-1A9C10FBBB9E}</w:instrText>
      </w:r>
      <w:r>
        <w:rPr>
          <w:szCs w:val="21"/>
        </w:rPr>
        <w:fldChar w:fldCharType="separate"/>
      </w:r>
      <w:r>
        <w:rPr>
          <w:color w:val="080000"/>
          <w:kern w:val="0"/>
          <w:szCs w:val="21"/>
          <w:vertAlign w:val="superscript"/>
        </w:rPr>
        <w:t>[1]</w:t>
      </w:r>
      <w:r>
        <w:rPr>
          <w:szCs w:val="21"/>
        </w:rPr>
        <w:fldChar w:fldCharType="end"/>
      </w:r>
      <w:commentRangeStart w:id="15"/>
      <w:commentRangeEnd w:id="15"/>
      <w:r>
        <w:commentReference w:id="16"/>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752"/>
        <w:gridCol w:w="1167"/>
        <w:gridCol w:w="930"/>
        <w:gridCol w:w="660"/>
      </w:tblGrid>
      <w:tr w:rsidR="00000000" w14:paraId="45DDA225" w14:textId="77777777">
        <w:tc>
          <w:tcPr>
            <w:tcW w:w="781" w:type="pct"/>
            <w:vAlign w:val="center"/>
          </w:tcPr>
          <w:p w14:paraId="1DC69911" w14:textId="77777777" w:rsidR="00000000" w:rsidRDefault="000C0C68">
            <w:pPr>
              <w:jc w:val="center"/>
              <w:rPr>
                <w:sz w:val="18"/>
                <w:szCs w:val="18"/>
              </w:rPr>
            </w:pPr>
            <w:r>
              <w:rPr>
                <w:rFonts w:hint="eastAsia"/>
                <w:sz w:val="18"/>
                <w:szCs w:val="18"/>
              </w:rPr>
              <w:t>首飞时间</w:t>
            </w:r>
          </w:p>
        </w:tc>
        <w:tc>
          <w:tcPr>
            <w:tcW w:w="906" w:type="pct"/>
            <w:vAlign w:val="center"/>
          </w:tcPr>
          <w:p w14:paraId="66EAD4E0" w14:textId="77777777" w:rsidR="00000000" w:rsidRDefault="000C0C68">
            <w:pPr>
              <w:jc w:val="center"/>
              <w:rPr>
                <w:sz w:val="18"/>
                <w:szCs w:val="18"/>
              </w:rPr>
            </w:pPr>
            <w:r>
              <w:rPr>
                <w:rFonts w:hint="eastAsia"/>
                <w:sz w:val="18"/>
                <w:szCs w:val="18"/>
              </w:rPr>
              <w:t>研制单位</w:t>
            </w:r>
          </w:p>
        </w:tc>
        <w:tc>
          <w:tcPr>
            <w:tcW w:w="1398" w:type="pct"/>
            <w:vAlign w:val="center"/>
          </w:tcPr>
          <w:p w14:paraId="59F57BF3" w14:textId="77777777" w:rsidR="00000000" w:rsidRDefault="000C0C68">
            <w:pPr>
              <w:jc w:val="center"/>
              <w:rPr>
                <w:sz w:val="18"/>
                <w:szCs w:val="18"/>
              </w:rPr>
            </w:pPr>
            <w:r>
              <w:rPr>
                <w:rFonts w:hint="eastAsia"/>
                <w:sz w:val="18"/>
                <w:szCs w:val="18"/>
              </w:rPr>
              <w:t>型号</w:t>
            </w:r>
          </w:p>
        </w:tc>
        <w:tc>
          <w:tcPr>
            <w:tcW w:w="1120" w:type="pct"/>
            <w:vAlign w:val="center"/>
          </w:tcPr>
          <w:p w14:paraId="39A10CAB" w14:textId="77777777" w:rsidR="00000000" w:rsidRDefault="000C0C68">
            <w:pPr>
              <w:jc w:val="center"/>
              <w:rPr>
                <w:sz w:val="18"/>
                <w:szCs w:val="18"/>
              </w:rPr>
            </w:pPr>
            <w:r>
              <w:rPr>
                <w:rFonts w:hint="eastAsia"/>
                <w:sz w:val="18"/>
                <w:szCs w:val="18"/>
              </w:rPr>
              <w:t>别名</w:t>
            </w:r>
          </w:p>
        </w:tc>
        <w:tc>
          <w:tcPr>
            <w:tcW w:w="795" w:type="pct"/>
            <w:vAlign w:val="center"/>
          </w:tcPr>
          <w:p w14:paraId="726FCB78" w14:textId="77777777" w:rsidR="00000000" w:rsidRDefault="000C0C68">
            <w:pPr>
              <w:jc w:val="center"/>
              <w:rPr>
                <w:sz w:val="18"/>
                <w:szCs w:val="18"/>
              </w:rPr>
            </w:pPr>
            <w:r>
              <w:rPr>
                <w:rFonts w:hint="eastAsia"/>
                <w:sz w:val="18"/>
                <w:szCs w:val="18"/>
              </w:rPr>
              <w:t>构型</w:t>
            </w:r>
          </w:p>
        </w:tc>
      </w:tr>
      <w:tr w:rsidR="00000000" w14:paraId="255D992A" w14:textId="77777777">
        <w:trPr>
          <w:trHeight w:val="512"/>
        </w:trPr>
        <w:tc>
          <w:tcPr>
            <w:tcW w:w="781" w:type="pct"/>
            <w:vAlign w:val="center"/>
          </w:tcPr>
          <w:p w14:paraId="62A2407A" w14:textId="77777777" w:rsidR="00000000" w:rsidRDefault="000C0C68">
            <w:pPr>
              <w:jc w:val="center"/>
              <w:rPr>
                <w:sz w:val="18"/>
                <w:szCs w:val="18"/>
              </w:rPr>
            </w:pPr>
            <w:r>
              <w:rPr>
                <w:rFonts w:hint="eastAsia"/>
                <w:sz w:val="18"/>
                <w:szCs w:val="18"/>
              </w:rPr>
              <w:t>1954</w:t>
            </w:r>
          </w:p>
        </w:tc>
        <w:tc>
          <w:tcPr>
            <w:tcW w:w="906" w:type="pct"/>
            <w:vAlign w:val="center"/>
          </w:tcPr>
          <w:p w14:paraId="05907CC3" w14:textId="77777777" w:rsidR="00000000" w:rsidRDefault="000C0C68">
            <w:pPr>
              <w:jc w:val="center"/>
              <w:rPr>
                <w:sz w:val="18"/>
                <w:szCs w:val="18"/>
              </w:rPr>
            </w:pPr>
            <w:r>
              <w:rPr>
                <w:rFonts w:hint="eastAsia"/>
                <w:sz w:val="18"/>
                <w:szCs w:val="18"/>
              </w:rPr>
              <w:t>美国西科斯基公司</w:t>
            </w:r>
          </w:p>
        </w:tc>
        <w:tc>
          <w:tcPr>
            <w:tcW w:w="1398" w:type="pct"/>
            <w:vAlign w:val="center"/>
          </w:tcPr>
          <w:p w14:paraId="130F02A9" w14:textId="77777777" w:rsidR="00000000" w:rsidRDefault="000C0C68">
            <w:pPr>
              <w:jc w:val="center"/>
              <w:rPr>
                <w:sz w:val="18"/>
                <w:szCs w:val="18"/>
              </w:rPr>
            </w:pPr>
            <w:r>
              <w:rPr>
                <w:rFonts w:hint="eastAsia"/>
                <w:sz w:val="18"/>
                <w:szCs w:val="18"/>
              </w:rPr>
              <w:t>UH-34D/E</w:t>
            </w:r>
          </w:p>
        </w:tc>
        <w:tc>
          <w:tcPr>
            <w:tcW w:w="1120" w:type="pct"/>
            <w:vAlign w:val="center"/>
          </w:tcPr>
          <w:p w14:paraId="41E5BB40" w14:textId="77777777" w:rsidR="00000000" w:rsidRDefault="000C0C68">
            <w:pPr>
              <w:jc w:val="center"/>
              <w:rPr>
                <w:sz w:val="18"/>
                <w:szCs w:val="18"/>
              </w:rPr>
            </w:pPr>
            <w:r>
              <w:rPr>
                <w:rFonts w:hint="eastAsia"/>
                <w:sz w:val="18"/>
                <w:szCs w:val="18"/>
              </w:rPr>
              <w:t>Sea Horse</w:t>
            </w:r>
          </w:p>
        </w:tc>
        <w:tc>
          <w:tcPr>
            <w:tcW w:w="795" w:type="pct"/>
            <w:vAlign w:val="center"/>
          </w:tcPr>
          <w:p w14:paraId="254D6663" w14:textId="77777777" w:rsidR="00000000" w:rsidRDefault="000C0C68">
            <w:pPr>
              <w:jc w:val="center"/>
              <w:rPr>
                <w:sz w:val="18"/>
                <w:szCs w:val="18"/>
              </w:rPr>
            </w:pPr>
            <w:r>
              <w:rPr>
                <w:rFonts w:hint="eastAsia"/>
                <w:sz w:val="18"/>
                <w:szCs w:val="18"/>
              </w:rPr>
              <w:t>单旋翼带尾桨式</w:t>
            </w:r>
          </w:p>
        </w:tc>
      </w:tr>
      <w:tr w:rsidR="00000000" w14:paraId="2594E5D6" w14:textId="77777777">
        <w:tc>
          <w:tcPr>
            <w:tcW w:w="781" w:type="pct"/>
            <w:vAlign w:val="center"/>
          </w:tcPr>
          <w:p w14:paraId="12C9B8C0" w14:textId="77777777" w:rsidR="00000000" w:rsidRDefault="000C0C68">
            <w:pPr>
              <w:jc w:val="center"/>
              <w:rPr>
                <w:sz w:val="18"/>
                <w:szCs w:val="18"/>
              </w:rPr>
            </w:pPr>
            <w:r>
              <w:rPr>
                <w:rFonts w:hint="eastAsia"/>
                <w:sz w:val="18"/>
                <w:szCs w:val="18"/>
              </w:rPr>
              <w:t>1959</w:t>
            </w:r>
          </w:p>
        </w:tc>
        <w:tc>
          <w:tcPr>
            <w:tcW w:w="906" w:type="pct"/>
            <w:vAlign w:val="center"/>
          </w:tcPr>
          <w:p w14:paraId="5FC16515" w14:textId="77777777" w:rsidR="00000000" w:rsidRDefault="000C0C68">
            <w:pPr>
              <w:jc w:val="center"/>
              <w:rPr>
                <w:sz w:val="18"/>
                <w:szCs w:val="18"/>
              </w:rPr>
            </w:pPr>
            <w:r>
              <w:rPr>
                <w:rFonts w:hint="eastAsia"/>
                <w:sz w:val="18"/>
                <w:szCs w:val="18"/>
              </w:rPr>
              <w:t>美国西科斯基公司</w:t>
            </w:r>
          </w:p>
        </w:tc>
        <w:tc>
          <w:tcPr>
            <w:tcW w:w="1398" w:type="pct"/>
            <w:vAlign w:val="center"/>
          </w:tcPr>
          <w:p w14:paraId="194FAD79" w14:textId="77777777" w:rsidR="00000000" w:rsidRDefault="000C0C68">
            <w:pPr>
              <w:jc w:val="center"/>
              <w:rPr>
                <w:sz w:val="18"/>
                <w:szCs w:val="18"/>
              </w:rPr>
            </w:pPr>
            <w:r>
              <w:rPr>
                <w:rFonts w:hint="eastAsia"/>
                <w:sz w:val="18"/>
                <w:szCs w:val="18"/>
              </w:rPr>
              <w:t>SH-3A</w:t>
            </w:r>
          </w:p>
        </w:tc>
        <w:tc>
          <w:tcPr>
            <w:tcW w:w="1120" w:type="pct"/>
            <w:vAlign w:val="center"/>
          </w:tcPr>
          <w:p w14:paraId="20BEC271" w14:textId="77777777" w:rsidR="00000000" w:rsidRDefault="000C0C68">
            <w:pPr>
              <w:jc w:val="center"/>
              <w:rPr>
                <w:sz w:val="18"/>
                <w:szCs w:val="18"/>
              </w:rPr>
            </w:pPr>
            <w:r>
              <w:rPr>
                <w:rFonts w:hint="eastAsia"/>
                <w:sz w:val="18"/>
                <w:szCs w:val="18"/>
              </w:rPr>
              <w:t>Sea King</w:t>
            </w:r>
          </w:p>
        </w:tc>
        <w:tc>
          <w:tcPr>
            <w:tcW w:w="795" w:type="pct"/>
            <w:vAlign w:val="center"/>
          </w:tcPr>
          <w:p w14:paraId="51362777" w14:textId="77777777" w:rsidR="00000000" w:rsidRDefault="000C0C68">
            <w:pPr>
              <w:jc w:val="center"/>
              <w:rPr>
                <w:sz w:val="18"/>
                <w:szCs w:val="18"/>
              </w:rPr>
            </w:pPr>
            <w:r>
              <w:rPr>
                <w:rFonts w:hint="eastAsia"/>
                <w:sz w:val="18"/>
                <w:szCs w:val="18"/>
              </w:rPr>
              <w:t>单旋翼带尾桨式</w:t>
            </w:r>
          </w:p>
        </w:tc>
      </w:tr>
      <w:tr w:rsidR="00000000" w14:paraId="55E81603" w14:textId="77777777">
        <w:tc>
          <w:tcPr>
            <w:tcW w:w="781" w:type="pct"/>
            <w:vAlign w:val="center"/>
          </w:tcPr>
          <w:p w14:paraId="5C4201E8" w14:textId="77777777" w:rsidR="00000000" w:rsidRDefault="000C0C68">
            <w:pPr>
              <w:jc w:val="center"/>
              <w:rPr>
                <w:sz w:val="18"/>
                <w:szCs w:val="18"/>
              </w:rPr>
            </w:pPr>
            <w:r>
              <w:rPr>
                <w:rFonts w:hint="eastAsia"/>
                <w:sz w:val="18"/>
                <w:szCs w:val="18"/>
              </w:rPr>
              <w:t>1959</w:t>
            </w:r>
          </w:p>
        </w:tc>
        <w:tc>
          <w:tcPr>
            <w:tcW w:w="906" w:type="pct"/>
            <w:vAlign w:val="center"/>
          </w:tcPr>
          <w:p w14:paraId="6B4FFFD7" w14:textId="77777777" w:rsidR="00000000" w:rsidRDefault="000C0C68">
            <w:pPr>
              <w:jc w:val="center"/>
              <w:rPr>
                <w:sz w:val="18"/>
                <w:szCs w:val="18"/>
              </w:rPr>
            </w:pPr>
            <w:r>
              <w:rPr>
                <w:rFonts w:hint="eastAsia"/>
                <w:sz w:val="18"/>
                <w:szCs w:val="18"/>
              </w:rPr>
              <w:t>美国卡曼宇航公司</w:t>
            </w:r>
          </w:p>
        </w:tc>
        <w:tc>
          <w:tcPr>
            <w:tcW w:w="1398" w:type="pct"/>
            <w:vAlign w:val="center"/>
          </w:tcPr>
          <w:p w14:paraId="7716BDC8" w14:textId="77777777" w:rsidR="00000000" w:rsidRDefault="000C0C68">
            <w:pPr>
              <w:jc w:val="center"/>
              <w:rPr>
                <w:sz w:val="18"/>
                <w:szCs w:val="18"/>
              </w:rPr>
            </w:pPr>
            <w:r>
              <w:rPr>
                <w:rFonts w:hint="eastAsia"/>
                <w:sz w:val="18"/>
                <w:szCs w:val="18"/>
              </w:rPr>
              <w:t>SH-2</w:t>
            </w:r>
          </w:p>
        </w:tc>
        <w:tc>
          <w:tcPr>
            <w:tcW w:w="1120" w:type="pct"/>
            <w:vAlign w:val="center"/>
          </w:tcPr>
          <w:p w14:paraId="3E7BAA67" w14:textId="77777777" w:rsidR="00000000" w:rsidRDefault="000C0C68">
            <w:pPr>
              <w:jc w:val="center"/>
              <w:rPr>
                <w:sz w:val="18"/>
                <w:szCs w:val="18"/>
              </w:rPr>
            </w:pPr>
            <w:r>
              <w:rPr>
                <w:rFonts w:hint="eastAsia"/>
                <w:sz w:val="18"/>
                <w:szCs w:val="18"/>
              </w:rPr>
              <w:t>Sea Sprite</w:t>
            </w:r>
          </w:p>
        </w:tc>
        <w:tc>
          <w:tcPr>
            <w:tcW w:w="795" w:type="pct"/>
            <w:vAlign w:val="center"/>
          </w:tcPr>
          <w:p w14:paraId="2944F7ED" w14:textId="77777777" w:rsidR="00000000" w:rsidRDefault="000C0C68">
            <w:pPr>
              <w:jc w:val="center"/>
              <w:rPr>
                <w:sz w:val="18"/>
                <w:szCs w:val="18"/>
              </w:rPr>
            </w:pPr>
            <w:r>
              <w:rPr>
                <w:rFonts w:hint="eastAsia"/>
                <w:sz w:val="18"/>
                <w:szCs w:val="18"/>
              </w:rPr>
              <w:t>单旋翼带尾桨式</w:t>
            </w:r>
          </w:p>
        </w:tc>
      </w:tr>
      <w:tr w:rsidR="00000000" w14:paraId="184731A9" w14:textId="77777777">
        <w:tc>
          <w:tcPr>
            <w:tcW w:w="781" w:type="pct"/>
            <w:vAlign w:val="center"/>
          </w:tcPr>
          <w:p w14:paraId="43A165E7" w14:textId="77777777" w:rsidR="00000000" w:rsidRDefault="000C0C68">
            <w:pPr>
              <w:jc w:val="center"/>
              <w:rPr>
                <w:sz w:val="18"/>
                <w:szCs w:val="18"/>
              </w:rPr>
            </w:pPr>
            <w:r>
              <w:rPr>
                <w:rFonts w:hint="eastAsia"/>
                <w:sz w:val="18"/>
                <w:szCs w:val="18"/>
              </w:rPr>
              <w:t>1961</w:t>
            </w:r>
          </w:p>
        </w:tc>
        <w:tc>
          <w:tcPr>
            <w:tcW w:w="906" w:type="pct"/>
            <w:vAlign w:val="center"/>
          </w:tcPr>
          <w:p w14:paraId="21CF2F94" w14:textId="77777777" w:rsidR="00000000" w:rsidRDefault="000C0C68">
            <w:pPr>
              <w:jc w:val="center"/>
              <w:rPr>
                <w:sz w:val="18"/>
                <w:szCs w:val="18"/>
              </w:rPr>
            </w:pPr>
            <w:r>
              <w:rPr>
                <w:rFonts w:hint="eastAsia"/>
                <w:sz w:val="18"/>
                <w:szCs w:val="18"/>
              </w:rPr>
              <w:t>苏联卡莫</w:t>
            </w:r>
            <w:r>
              <w:rPr>
                <w:rFonts w:hint="eastAsia"/>
                <w:sz w:val="18"/>
                <w:szCs w:val="18"/>
              </w:rPr>
              <w:lastRenderedPageBreak/>
              <w:t>夫设计局</w:t>
            </w:r>
          </w:p>
        </w:tc>
        <w:tc>
          <w:tcPr>
            <w:tcW w:w="1398" w:type="pct"/>
            <w:vAlign w:val="center"/>
          </w:tcPr>
          <w:p w14:paraId="24610062" w14:textId="77777777" w:rsidR="00000000" w:rsidRDefault="000C0C68">
            <w:pPr>
              <w:jc w:val="center"/>
              <w:rPr>
                <w:sz w:val="18"/>
                <w:szCs w:val="18"/>
              </w:rPr>
            </w:pPr>
            <w:r>
              <w:rPr>
                <w:rFonts w:hint="eastAsia"/>
                <w:sz w:val="18"/>
                <w:szCs w:val="18"/>
              </w:rPr>
              <w:lastRenderedPageBreak/>
              <w:t>Ka-25</w:t>
            </w:r>
          </w:p>
        </w:tc>
        <w:tc>
          <w:tcPr>
            <w:tcW w:w="1120" w:type="pct"/>
            <w:vAlign w:val="center"/>
          </w:tcPr>
          <w:p w14:paraId="38586B3F" w14:textId="77777777" w:rsidR="00000000" w:rsidRDefault="000C0C68">
            <w:pPr>
              <w:jc w:val="center"/>
              <w:rPr>
                <w:sz w:val="18"/>
                <w:szCs w:val="18"/>
              </w:rPr>
            </w:pPr>
            <w:r>
              <w:rPr>
                <w:rFonts w:hint="eastAsia"/>
                <w:sz w:val="18"/>
                <w:szCs w:val="18"/>
              </w:rPr>
              <w:t>Hormone</w:t>
            </w:r>
          </w:p>
        </w:tc>
        <w:tc>
          <w:tcPr>
            <w:tcW w:w="795" w:type="pct"/>
            <w:vAlign w:val="center"/>
          </w:tcPr>
          <w:p w14:paraId="331719D8" w14:textId="77777777" w:rsidR="00000000" w:rsidRDefault="000C0C68">
            <w:pPr>
              <w:jc w:val="center"/>
              <w:rPr>
                <w:sz w:val="18"/>
                <w:szCs w:val="18"/>
              </w:rPr>
            </w:pPr>
            <w:r>
              <w:rPr>
                <w:rFonts w:hint="eastAsia"/>
                <w:sz w:val="18"/>
                <w:szCs w:val="18"/>
              </w:rPr>
              <w:t>双旋翼共</w:t>
            </w:r>
            <w:r>
              <w:rPr>
                <w:rFonts w:hint="eastAsia"/>
                <w:sz w:val="18"/>
                <w:szCs w:val="18"/>
              </w:rPr>
              <w:lastRenderedPageBreak/>
              <w:t>轴式</w:t>
            </w:r>
          </w:p>
        </w:tc>
      </w:tr>
      <w:tr w:rsidR="00000000" w14:paraId="2EBBCBF8" w14:textId="77777777">
        <w:tc>
          <w:tcPr>
            <w:tcW w:w="781" w:type="pct"/>
            <w:vAlign w:val="center"/>
          </w:tcPr>
          <w:p w14:paraId="7E48F117" w14:textId="77777777" w:rsidR="00000000" w:rsidRDefault="000C0C68">
            <w:pPr>
              <w:jc w:val="center"/>
              <w:rPr>
                <w:sz w:val="18"/>
                <w:szCs w:val="18"/>
              </w:rPr>
            </w:pPr>
            <w:r>
              <w:rPr>
                <w:rFonts w:hint="eastAsia"/>
                <w:sz w:val="18"/>
                <w:szCs w:val="18"/>
              </w:rPr>
              <w:lastRenderedPageBreak/>
              <w:t>1962</w:t>
            </w:r>
          </w:p>
        </w:tc>
        <w:tc>
          <w:tcPr>
            <w:tcW w:w="906" w:type="pct"/>
            <w:vAlign w:val="center"/>
          </w:tcPr>
          <w:p w14:paraId="4F55F13F" w14:textId="77777777" w:rsidR="00000000" w:rsidRDefault="000C0C68">
            <w:pPr>
              <w:jc w:val="center"/>
              <w:rPr>
                <w:sz w:val="18"/>
                <w:szCs w:val="18"/>
              </w:rPr>
            </w:pPr>
            <w:r>
              <w:rPr>
                <w:rFonts w:hint="eastAsia"/>
                <w:sz w:val="18"/>
                <w:szCs w:val="18"/>
              </w:rPr>
              <w:t>美国波音直升机公司</w:t>
            </w:r>
          </w:p>
        </w:tc>
        <w:tc>
          <w:tcPr>
            <w:tcW w:w="1398" w:type="pct"/>
            <w:vAlign w:val="center"/>
          </w:tcPr>
          <w:p w14:paraId="2F14DB53" w14:textId="77777777" w:rsidR="00000000" w:rsidRDefault="000C0C68">
            <w:pPr>
              <w:jc w:val="center"/>
              <w:rPr>
                <w:sz w:val="18"/>
                <w:szCs w:val="18"/>
              </w:rPr>
            </w:pPr>
            <w:r>
              <w:rPr>
                <w:rFonts w:hint="eastAsia"/>
                <w:sz w:val="18"/>
                <w:szCs w:val="18"/>
              </w:rPr>
              <w:t>CH-46</w:t>
            </w:r>
          </w:p>
        </w:tc>
        <w:tc>
          <w:tcPr>
            <w:tcW w:w="1120" w:type="pct"/>
            <w:vAlign w:val="center"/>
          </w:tcPr>
          <w:p w14:paraId="4E2EC609" w14:textId="77777777" w:rsidR="00000000" w:rsidRDefault="000C0C68">
            <w:pPr>
              <w:jc w:val="center"/>
              <w:rPr>
                <w:sz w:val="18"/>
                <w:szCs w:val="18"/>
              </w:rPr>
            </w:pPr>
            <w:r>
              <w:rPr>
                <w:rFonts w:hint="eastAsia"/>
                <w:sz w:val="18"/>
                <w:szCs w:val="18"/>
              </w:rPr>
              <w:t>Sea Knight</w:t>
            </w:r>
          </w:p>
        </w:tc>
        <w:tc>
          <w:tcPr>
            <w:tcW w:w="795" w:type="pct"/>
            <w:vAlign w:val="center"/>
          </w:tcPr>
          <w:p w14:paraId="73701AA9" w14:textId="77777777" w:rsidR="00000000" w:rsidRDefault="000C0C68">
            <w:pPr>
              <w:jc w:val="center"/>
              <w:rPr>
                <w:sz w:val="18"/>
                <w:szCs w:val="18"/>
              </w:rPr>
            </w:pPr>
            <w:r>
              <w:rPr>
                <w:rFonts w:hint="eastAsia"/>
                <w:sz w:val="18"/>
                <w:szCs w:val="18"/>
              </w:rPr>
              <w:t>双旋翼纵列式</w:t>
            </w:r>
          </w:p>
        </w:tc>
      </w:tr>
      <w:tr w:rsidR="00000000" w14:paraId="45AF11B9" w14:textId="77777777">
        <w:tc>
          <w:tcPr>
            <w:tcW w:w="781" w:type="pct"/>
            <w:vAlign w:val="center"/>
          </w:tcPr>
          <w:p w14:paraId="758CA542" w14:textId="77777777" w:rsidR="00000000" w:rsidRDefault="000C0C68">
            <w:pPr>
              <w:jc w:val="center"/>
              <w:rPr>
                <w:sz w:val="18"/>
                <w:szCs w:val="18"/>
              </w:rPr>
            </w:pPr>
            <w:r>
              <w:rPr>
                <w:rFonts w:hint="eastAsia"/>
                <w:sz w:val="18"/>
                <w:szCs w:val="18"/>
              </w:rPr>
              <w:t>1963</w:t>
            </w:r>
          </w:p>
        </w:tc>
        <w:tc>
          <w:tcPr>
            <w:tcW w:w="906" w:type="pct"/>
            <w:vAlign w:val="center"/>
          </w:tcPr>
          <w:p w14:paraId="2FACCFB6" w14:textId="77777777" w:rsidR="00000000" w:rsidRDefault="000C0C68">
            <w:pPr>
              <w:jc w:val="center"/>
              <w:rPr>
                <w:sz w:val="18"/>
                <w:szCs w:val="18"/>
              </w:rPr>
            </w:pPr>
            <w:r>
              <w:rPr>
                <w:rFonts w:hint="eastAsia"/>
                <w:sz w:val="18"/>
                <w:szCs w:val="18"/>
              </w:rPr>
              <w:t>法国宇航公司</w:t>
            </w:r>
          </w:p>
        </w:tc>
        <w:tc>
          <w:tcPr>
            <w:tcW w:w="1398" w:type="pct"/>
            <w:vAlign w:val="center"/>
          </w:tcPr>
          <w:p w14:paraId="13A940FA" w14:textId="77777777" w:rsidR="00000000" w:rsidRDefault="000C0C68">
            <w:pPr>
              <w:jc w:val="center"/>
              <w:rPr>
                <w:sz w:val="18"/>
                <w:szCs w:val="18"/>
              </w:rPr>
            </w:pPr>
            <w:r>
              <w:rPr>
                <w:rFonts w:hint="eastAsia"/>
                <w:sz w:val="18"/>
                <w:szCs w:val="18"/>
              </w:rPr>
              <w:t>SA321</w:t>
            </w:r>
          </w:p>
        </w:tc>
        <w:tc>
          <w:tcPr>
            <w:tcW w:w="1120" w:type="pct"/>
            <w:vAlign w:val="center"/>
          </w:tcPr>
          <w:p w14:paraId="5F2E71B6" w14:textId="77777777" w:rsidR="00000000" w:rsidRDefault="000C0C68">
            <w:pPr>
              <w:jc w:val="center"/>
              <w:rPr>
                <w:sz w:val="18"/>
                <w:szCs w:val="18"/>
              </w:rPr>
            </w:pPr>
            <w:r>
              <w:rPr>
                <w:rFonts w:hint="eastAsia"/>
                <w:sz w:val="18"/>
                <w:szCs w:val="18"/>
              </w:rPr>
              <w:t>Super Frelon</w:t>
            </w:r>
          </w:p>
        </w:tc>
        <w:tc>
          <w:tcPr>
            <w:tcW w:w="795" w:type="pct"/>
            <w:vAlign w:val="center"/>
          </w:tcPr>
          <w:p w14:paraId="13CD4A7B" w14:textId="77777777" w:rsidR="00000000" w:rsidRDefault="000C0C68">
            <w:pPr>
              <w:jc w:val="center"/>
              <w:rPr>
                <w:sz w:val="18"/>
                <w:szCs w:val="18"/>
              </w:rPr>
            </w:pPr>
            <w:r>
              <w:rPr>
                <w:rFonts w:hint="eastAsia"/>
                <w:sz w:val="18"/>
                <w:szCs w:val="18"/>
              </w:rPr>
              <w:t>单旋翼带尾桨式</w:t>
            </w:r>
          </w:p>
        </w:tc>
      </w:tr>
      <w:tr w:rsidR="00000000" w14:paraId="08449C36" w14:textId="77777777">
        <w:tc>
          <w:tcPr>
            <w:tcW w:w="781" w:type="pct"/>
            <w:vAlign w:val="center"/>
          </w:tcPr>
          <w:p w14:paraId="6847B328" w14:textId="77777777" w:rsidR="00000000" w:rsidRDefault="000C0C68">
            <w:pPr>
              <w:jc w:val="center"/>
              <w:rPr>
                <w:sz w:val="18"/>
                <w:szCs w:val="18"/>
              </w:rPr>
            </w:pPr>
            <w:r>
              <w:rPr>
                <w:rFonts w:hint="eastAsia"/>
                <w:sz w:val="18"/>
                <w:szCs w:val="18"/>
              </w:rPr>
              <w:t>1964</w:t>
            </w:r>
          </w:p>
        </w:tc>
        <w:tc>
          <w:tcPr>
            <w:tcW w:w="906" w:type="pct"/>
            <w:vAlign w:val="center"/>
          </w:tcPr>
          <w:p w14:paraId="21B0F447" w14:textId="77777777" w:rsidR="00000000" w:rsidRDefault="000C0C68">
            <w:pPr>
              <w:jc w:val="center"/>
              <w:rPr>
                <w:sz w:val="18"/>
                <w:szCs w:val="18"/>
              </w:rPr>
            </w:pPr>
            <w:r>
              <w:rPr>
                <w:rFonts w:hint="eastAsia"/>
                <w:sz w:val="18"/>
                <w:szCs w:val="18"/>
              </w:rPr>
              <w:t>美国西科斯基公司</w:t>
            </w:r>
          </w:p>
        </w:tc>
        <w:tc>
          <w:tcPr>
            <w:tcW w:w="1398" w:type="pct"/>
            <w:vAlign w:val="center"/>
          </w:tcPr>
          <w:p w14:paraId="1C980D1B" w14:textId="77777777" w:rsidR="00000000" w:rsidRDefault="000C0C68">
            <w:pPr>
              <w:jc w:val="center"/>
              <w:rPr>
                <w:sz w:val="18"/>
                <w:szCs w:val="18"/>
              </w:rPr>
            </w:pPr>
            <w:r>
              <w:rPr>
                <w:rFonts w:hint="eastAsia"/>
                <w:sz w:val="18"/>
                <w:szCs w:val="18"/>
              </w:rPr>
              <w:t>CH-53A</w:t>
            </w:r>
          </w:p>
        </w:tc>
        <w:tc>
          <w:tcPr>
            <w:tcW w:w="1120" w:type="pct"/>
            <w:vAlign w:val="center"/>
          </w:tcPr>
          <w:p w14:paraId="103B78F6" w14:textId="77777777" w:rsidR="00000000" w:rsidRDefault="000C0C68">
            <w:pPr>
              <w:jc w:val="center"/>
              <w:rPr>
                <w:sz w:val="18"/>
                <w:szCs w:val="18"/>
              </w:rPr>
            </w:pPr>
            <w:r>
              <w:rPr>
                <w:rFonts w:hint="eastAsia"/>
                <w:sz w:val="18"/>
                <w:szCs w:val="18"/>
              </w:rPr>
              <w:t>Sea Stallion</w:t>
            </w:r>
          </w:p>
        </w:tc>
        <w:tc>
          <w:tcPr>
            <w:tcW w:w="795" w:type="pct"/>
            <w:vAlign w:val="center"/>
          </w:tcPr>
          <w:p w14:paraId="549C3907" w14:textId="77777777" w:rsidR="00000000" w:rsidRDefault="000C0C68">
            <w:pPr>
              <w:jc w:val="center"/>
              <w:rPr>
                <w:sz w:val="18"/>
                <w:szCs w:val="18"/>
              </w:rPr>
            </w:pPr>
            <w:r>
              <w:rPr>
                <w:rFonts w:hint="eastAsia"/>
                <w:sz w:val="18"/>
                <w:szCs w:val="18"/>
              </w:rPr>
              <w:t>单旋翼带尾桨式</w:t>
            </w:r>
          </w:p>
        </w:tc>
      </w:tr>
      <w:tr w:rsidR="00000000" w14:paraId="54941684" w14:textId="77777777">
        <w:tc>
          <w:tcPr>
            <w:tcW w:w="781" w:type="pct"/>
            <w:vAlign w:val="center"/>
          </w:tcPr>
          <w:p w14:paraId="4B296EDA" w14:textId="77777777" w:rsidR="00000000" w:rsidRDefault="000C0C68">
            <w:pPr>
              <w:jc w:val="center"/>
              <w:rPr>
                <w:sz w:val="18"/>
                <w:szCs w:val="18"/>
              </w:rPr>
            </w:pPr>
            <w:r>
              <w:rPr>
                <w:rFonts w:hint="eastAsia"/>
                <w:sz w:val="18"/>
                <w:szCs w:val="18"/>
              </w:rPr>
              <w:t>1966</w:t>
            </w:r>
          </w:p>
        </w:tc>
        <w:tc>
          <w:tcPr>
            <w:tcW w:w="906" w:type="pct"/>
            <w:vAlign w:val="center"/>
          </w:tcPr>
          <w:p w14:paraId="0F8E739F" w14:textId="77777777" w:rsidR="00000000" w:rsidRDefault="000C0C68">
            <w:pPr>
              <w:jc w:val="center"/>
              <w:rPr>
                <w:sz w:val="18"/>
                <w:szCs w:val="18"/>
              </w:rPr>
            </w:pPr>
            <w:r>
              <w:rPr>
                <w:rFonts w:hint="eastAsia"/>
                <w:sz w:val="18"/>
                <w:szCs w:val="18"/>
              </w:rPr>
              <w:t>美国贝尔直升机公司</w:t>
            </w:r>
          </w:p>
        </w:tc>
        <w:tc>
          <w:tcPr>
            <w:tcW w:w="1398" w:type="pct"/>
            <w:vAlign w:val="center"/>
          </w:tcPr>
          <w:p w14:paraId="66F646BE" w14:textId="77777777" w:rsidR="00000000" w:rsidRDefault="000C0C68">
            <w:pPr>
              <w:jc w:val="center"/>
              <w:rPr>
                <w:sz w:val="18"/>
                <w:szCs w:val="18"/>
              </w:rPr>
            </w:pPr>
            <w:r>
              <w:rPr>
                <w:rFonts w:hint="eastAsia"/>
                <w:sz w:val="18"/>
                <w:szCs w:val="18"/>
              </w:rPr>
              <w:t>TH-57A/B/C</w:t>
            </w:r>
          </w:p>
        </w:tc>
        <w:tc>
          <w:tcPr>
            <w:tcW w:w="1120" w:type="pct"/>
            <w:vAlign w:val="center"/>
          </w:tcPr>
          <w:p w14:paraId="1104D8C5" w14:textId="77777777" w:rsidR="00000000" w:rsidRDefault="000C0C68">
            <w:pPr>
              <w:jc w:val="center"/>
              <w:rPr>
                <w:sz w:val="18"/>
                <w:szCs w:val="18"/>
              </w:rPr>
            </w:pPr>
            <w:r>
              <w:rPr>
                <w:rFonts w:hint="eastAsia"/>
                <w:sz w:val="18"/>
                <w:szCs w:val="18"/>
              </w:rPr>
              <w:t>Sea Ranger</w:t>
            </w:r>
          </w:p>
        </w:tc>
        <w:tc>
          <w:tcPr>
            <w:tcW w:w="795" w:type="pct"/>
            <w:vAlign w:val="center"/>
          </w:tcPr>
          <w:p w14:paraId="01FCA6B5" w14:textId="77777777" w:rsidR="00000000" w:rsidRDefault="000C0C68">
            <w:pPr>
              <w:jc w:val="center"/>
              <w:rPr>
                <w:sz w:val="18"/>
                <w:szCs w:val="18"/>
              </w:rPr>
            </w:pPr>
            <w:r>
              <w:rPr>
                <w:rFonts w:hint="eastAsia"/>
                <w:sz w:val="18"/>
                <w:szCs w:val="18"/>
              </w:rPr>
              <w:t>单旋翼带尾桨式</w:t>
            </w:r>
          </w:p>
        </w:tc>
      </w:tr>
      <w:tr w:rsidR="00000000" w14:paraId="433C2734" w14:textId="77777777">
        <w:tc>
          <w:tcPr>
            <w:tcW w:w="781" w:type="pct"/>
            <w:vAlign w:val="center"/>
          </w:tcPr>
          <w:p w14:paraId="5030989A" w14:textId="77777777" w:rsidR="00000000" w:rsidRDefault="000C0C68">
            <w:pPr>
              <w:jc w:val="center"/>
              <w:rPr>
                <w:sz w:val="18"/>
                <w:szCs w:val="18"/>
              </w:rPr>
            </w:pPr>
            <w:r>
              <w:rPr>
                <w:rFonts w:hint="eastAsia"/>
                <w:sz w:val="18"/>
                <w:szCs w:val="18"/>
              </w:rPr>
              <w:t>1973</w:t>
            </w:r>
          </w:p>
        </w:tc>
        <w:tc>
          <w:tcPr>
            <w:tcW w:w="906" w:type="pct"/>
            <w:vAlign w:val="center"/>
          </w:tcPr>
          <w:p w14:paraId="735B23D5" w14:textId="77777777" w:rsidR="00000000" w:rsidRDefault="000C0C68">
            <w:pPr>
              <w:jc w:val="center"/>
              <w:rPr>
                <w:sz w:val="18"/>
                <w:szCs w:val="18"/>
              </w:rPr>
            </w:pPr>
            <w:r>
              <w:rPr>
                <w:rFonts w:hint="eastAsia"/>
                <w:sz w:val="18"/>
                <w:szCs w:val="18"/>
              </w:rPr>
              <w:t>苏联卡莫夫设计局</w:t>
            </w:r>
          </w:p>
        </w:tc>
        <w:tc>
          <w:tcPr>
            <w:tcW w:w="1398" w:type="pct"/>
            <w:vAlign w:val="center"/>
          </w:tcPr>
          <w:p w14:paraId="0A7AA50F" w14:textId="77777777" w:rsidR="00000000" w:rsidRDefault="000C0C68">
            <w:pPr>
              <w:jc w:val="center"/>
              <w:rPr>
                <w:sz w:val="18"/>
                <w:szCs w:val="18"/>
              </w:rPr>
            </w:pPr>
            <w:r>
              <w:rPr>
                <w:rFonts w:hint="eastAsia"/>
                <w:sz w:val="18"/>
                <w:szCs w:val="18"/>
              </w:rPr>
              <w:t>Ka-27/28</w:t>
            </w:r>
          </w:p>
        </w:tc>
        <w:tc>
          <w:tcPr>
            <w:tcW w:w="1120" w:type="pct"/>
            <w:vAlign w:val="center"/>
          </w:tcPr>
          <w:p w14:paraId="1E1ADB89" w14:textId="77777777" w:rsidR="00000000" w:rsidRDefault="000C0C68">
            <w:pPr>
              <w:jc w:val="center"/>
              <w:rPr>
                <w:sz w:val="18"/>
                <w:szCs w:val="18"/>
              </w:rPr>
            </w:pPr>
            <w:r>
              <w:rPr>
                <w:rFonts w:hint="eastAsia"/>
                <w:sz w:val="18"/>
                <w:szCs w:val="18"/>
              </w:rPr>
              <w:t>Helix</w:t>
            </w:r>
          </w:p>
        </w:tc>
        <w:tc>
          <w:tcPr>
            <w:tcW w:w="795" w:type="pct"/>
            <w:vAlign w:val="center"/>
          </w:tcPr>
          <w:p w14:paraId="0764DB42" w14:textId="77777777" w:rsidR="00000000" w:rsidRDefault="000C0C68">
            <w:pPr>
              <w:jc w:val="center"/>
              <w:rPr>
                <w:sz w:val="18"/>
                <w:szCs w:val="18"/>
              </w:rPr>
            </w:pPr>
            <w:r>
              <w:rPr>
                <w:rFonts w:hint="eastAsia"/>
                <w:sz w:val="18"/>
                <w:szCs w:val="18"/>
              </w:rPr>
              <w:t>双旋翼共轴式</w:t>
            </w:r>
          </w:p>
        </w:tc>
      </w:tr>
      <w:tr w:rsidR="00000000" w14:paraId="5850DB52" w14:textId="77777777">
        <w:tc>
          <w:tcPr>
            <w:tcW w:w="781" w:type="pct"/>
            <w:vAlign w:val="center"/>
          </w:tcPr>
          <w:p w14:paraId="75B8C084" w14:textId="77777777" w:rsidR="00000000" w:rsidRDefault="000C0C68">
            <w:pPr>
              <w:jc w:val="center"/>
              <w:rPr>
                <w:sz w:val="18"/>
                <w:szCs w:val="18"/>
              </w:rPr>
            </w:pPr>
            <w:r>
              <w:rPr>
                <w:rFonts w:hint="eastAsia"/>
                <w:sz w:val="18"/>
                <w:szCs w:val="18"/>
              </w:rPr>
              <w:t>1976</w:t>
            </w:r>
          </w:p>
        </w:tc>
        <w:tc>
          <w:tcPr>
            <w:tcW w:w="906" w:type="pct"/>
            <w:vAlign w:val="center"/>
          </w:tcPr>
          <w:p w14:paraId="4BBE84DC" w14:textId="77777777" w:rsidR="00000000" w:rsidRDefault="000C0C68">
            <w:pPr>
              <w:jc w:val="center"/>
              <w:rPr>
                <w:sz w:val="18"/>
                <w:szCs w:val="18"/>
              </w:rPr>
            </w:pPr>
            <w:r>
              <w:rPr>
                <w:rFonts w:hint="eastAsia"/>
                <w:sz w:val="18"/>
                <w:szCs w:val="18"/>
              </w:rPr>
              <w:t>苏联卡莫夫设计局</w:t>
            </w:r>
          </w:p>
        </w:tc>
        <w:tc>
          <w:tcPr>
            <w:tcW w:w="1398" w:type="pct"/>
            <w:vAlign w:val="center"/>
          </w:tcPr>
          <w:p w14:paraId="66FBBDF7" w14:textId="77777777" w:rsidR="00000000" w:rsidRDefault="000C0C68">
            <w:pPr>
              <w:jc w:val="center"/>
              <w:rPr>
                <w:sz w:val="18"/>
                <w:szCs w:val="18"/>
              </w:rPr>
            </w:pPr>
            <w:r>
              <w:rPr>
                <w:rFonts w:hint="eastAsia"/>
                <w:sz w:val="18"/>
                <w:szCs w:val="18"/>
              </w:rPr>
              <w:t>Ka-29</w:t>
            </w:r>
          </w:p>
        </w:tc>
        <w:tc>
          <w:tcPr>
            <w:tcW w:w="1120" w:type="pct"/>
            <w:vAlign w:val="center"/>
          </w:tcPr>
          <w:p w14:paraId="62B3A8F6" w14:textId="77777777" w:rsidR="00000000" w:rsidRDefault="000C0C68">
            <w:pPr>
              <w:jc w:val="center"/>
              <w:rPr>
                <w:sz w:val="18"/>
                <w:szCs w:val="18"/>
              </w:rPr>
            </w:pPr>
            <w:r>
              <w:rPr>
                <w:rFonts w:hint="eastAsia"/>
                <w:sz w:val="18"/>
                <w:szCs w:val="18"/>
              </w:rPr>
              <w:t>Helix-B</w:t>
            </w:r>
          </w:p>
        </w:tc>
        <w:tc>
          <w:tcPr>
            <w:tcW w:w="795" w:type="pct"/>
            <w:vAlign w:val="center"/>
          </w:tcPr>
          <w:p w14:paraId="2165C55A" w14:textId="77777777" w:rsidR="00000000" w:rsidRDefault="000C0C68">
            <w:pPr>
              <w:jc w:val="center"/>
              <w:rPr>
                <w:sz w:val="18"/>
                <w:szCs w:val="18"/>
              </w:rPr>
            </w:pPr>
            <w:r>
              <w:rPr>
                <w:rFonts w:hint="eastAsia"/>
                <w:sz w:val="18"/>
                <w:szCs w:val="18"/>
              </w:rPr>
              <w:t>双旋翼共轴式</w:t>
            </w:r>
          </w:p>
        </w:tc>
      </w:tr>
      <w:tr w:rsidR="00000000" w14:paraId="1FCF9B73" w14:textId="77777777">
        <w:tc>
          <w:tcPr>
            <w:tcW w:w="781" w:type="pct"/>
            <w:vAlign w:val="center"/>
          </w:tcPr>
          <w:p w14:paraId="30FAB986" w14:textId="77777777" w:rsidR="00000000" w:rsidRDefault="000C0C68">
            <w:pPr>
              <w:jc w:val="center"/>
              <w:rPr>
                <w:sz w:val="18"/>
                <w:szCs w:val="18"/>
              </w:rPr>
            </w:pPr>
            <w:r>
              <w:rPr>
                <w:rFonts w:hint="eastAsia"/>
                <w:sz w:val="18"/>
                <w:szCs w:val="18"/>
              </w:rPr>
              <w:t>1978</w:t>
            </w:r>
          </w:p>
        </w:tc>
        <w:tc>
          <w:tcPr>
            <w:tcW w:w="906" w:type="pct"/>
            <w:vAlign w:val="center"/>
          </w:tcPr>
          <w:p w14:paraId="1DAC1044" w14:textId="77777777" w:rsidR="00000000" w:rsidRDefault="000C0C68">
            <w:pPr>
              <w:jc w:val="center"/>
              <w:rPr>
                <w:sz w:val="18"/>
                <w:szCs w:val="18"/>
              </w:rPr>
            </w:pPr>
            <w:r>
              <w:rPr>
                <w:rFonts w:hint="eastAsia"/>
                <w:sz w:val="18"/>
                <w:szCs w:val="18"/>
              </w:rPr>
              <w:t>法国宇航公司</w:t>
            </w:r>
          </w:p>
        </w:tc>
        <w:tc>
          <w:tcPr>
            <w:tcW w:w="1398" w:type="pct"/>
            <w:vAlign w:val="center"/>
          </w:tcPr>
          <w:p w14:paraId="6CF8B839" w14:textId="77777777" w:rsidR="00000000" w:rsidRDefault="000C0C68">
            <w:pPr>
              <w:jc w:val="center"/>
              <w:rPr>
                <w:sz w:val="18"/>
                <w:szCs w:val="18"/>
              </w:rPr>
            </w:pPr>
            <w:r>
              <w:rPr>
                <w:rFonts w:hint="eastAsia"/>
                <w:sz w:val="18"/>
                <w:szCs w:val="18"/>
              </w:rPr>
              <w:t>AS332/</w:t>
            </w:r>
            <w:r>
              <w:rPr>
                <w:sz w:val="18"/>
                <w:szCs w:val="18"/>
              </w:rPr>
              <w:t xml:space="preserve"> AS532</w:t>
            </w:r>
          </w:p>
        </w:tc>
        <w:tc>
          <w:tcPr>
            <w:tcW w:w="1120" w:type="pct"/>
            <w:vAlign w:val="center"/>
          </w:tcPr>
          <w:p w14:paraId="1CC05367" w14:textId="77777777" w:rsidR="00000000" w:rsidRDefault="000C0C68">
            <w:pPr>
              <w:jc w:val="center"/>
              <w:rPr>
                <w:sz w:val="18"/>
                <w:szCs w:val="18"/>
              </w:rPr>
            </w:pPr>
            <w:r>
              <w:rPr>
                <w:rFonts w:hint="eastAsia"/>
                <w:sz w:val="18"/>
                <w:szCs w:val="18"/>
              </w:rPr>
              <w:t>Super Puma</w:t>
            </w:r>
          </w:p>
        </w:tc>
        <w:tc>
          <w:tcPr>
            <w:tcW w:w="795" w:type="pct"/>
            <w:vAlign w:val="center"/>
          </w:tcPr>
          <w:p w14:paraId="194C5117" w14:textId="77777777" w:rsidR="00000000" w:rsidRDefault="000C0C68">
            <w:pPr>
              <w:jc w:val="center"/>
              <w:rPr>
                <w:sz w:val="18"/>
                <w:szCs w:val="18"/>
              </w:rPr>
            </w:pPr>
            <w:r>
              <w:rPr>
                <w:rFonts w:hint="eastAsia"/>
                <w:sz w:val="18"/>
                <w:szCs w:val="18"/>
              </w:rPr>
              <w:t>单旋翼带尾桨式</w:t>
            </w:r>
          </w:p>
        </w:tc>
      </w:tr>
      <w:tr w:rsidR="00000000" w14:paraId="3D60C0CF" w14:textId="77777777">
        <w:tc>
          <w:tcPr>
            <w:tcW w:w="781" w:type="pct"/>
            <w:vAlign w:val="center"/>
          </w:tcPr>
          <w:p w14:paraId="7A8B582D" w14:textId="77777777" w:rsidR="00000000" w:rsidRDefault="000C0C68">
            <w:pPr>
              <w:jc w:val="center"/>
              <w:rPr>
                <w:sz w:val="18"/>
                <w:szCs w:val="18"/>
              </w:rPr>
            </w:pPr>
            <w:r>
              <w:rPr>
                <w:rFonts w:hint="eastAsia"/>
                <w:sz w:val="18"/>
                <w:szCs w:val="18"/>
              </w:rPr>
              <w:t>1979</w:t>
            </w:r>
          </w:p>
        </w:tc>
        <w:tc>
          <w:tcPr>
            <w:tcW w:w="906" w:type="pct"/>
            <w:vAlign w:val="center"/>
          </w:tcPr>
          <w:p w14:paraId="4EC2A88A" w14:textId="77777777" w:rsidR="00000000" w:rsidRDefault="000C0C68">
            <w:pPr>
              <w:jc w:val="center"/>
              <w:rPr>
                <w:sz w:val="18"/>
                <w:szCs w:val="18"/>
              </w:rPr>
            </w:pPr>
            <w:r>
              <w:rPr>
                <w:rFonts w:hint="eastAsia"/>
                <w:sz w:val="18"/>
                <w:szCs w:val="18"/>
              </w:rPr>
              <w:t>美国西科斯基公司</w:t>
            </w:r>
          </w:p>
        </w:tc>
        <w:tc>
          <w:tcPr>
            <w:tcW w:w="1398" w:type="pct"/>
            <w:vAlign w:val="center"/>
          </w:tcPr>
          <w:p w14:paraId="1CC88915" w14:textId="77777777" w:rsidR="00000000" w:rsidRDefault="000C0C68">
            <w:pPr>
              <w:jc w:val="center"/>
              <w:rPr>
                <w:sz w:val="18"/>
                <w:szCs w:val="18"/>
              </w:rPr>
            </w:pPr>
            <w:r>
              <w:rPr>
                <w:rFonts w:hint="eastAsia"/>
                <w:sz w:val="18"/>
                <w:szCs w:val="18"/>
              </w:rPr>
              <w:t>SH-60B</w:t>
            </w:r>
          </w:p>
        </w:tc>
        <w:tc>
          <w:tcPr>
            <w:tcW w:w="1120" w:type="pct"/>
            <w:vAlign w:val="center"/>
          </w:tcPr>
          <w:p w14:paraId="543FA107" w14:textId="77777777" w:rsidR="00000000" w:rsidRDefault="000C0C68">
            <w:pPr>
              <w:jc w:val="center"/>
              <w:rPr>
                <w:sz w:val="18"/>
                <w:szCs w:val="18"/>
              </w:rPr>
            </w:pPr>
            <w:r>
              <w:rPr>
                <w:rFonts w:hint="eastAsia"/>
                <w:sz w:val="18"/>
                <w:szCs w:val="18"/>
              </w:rPr>
              <w:t>Sea Ha</w:t>
            </w:r>
            <w:r>
              <w:rPr>
                <w:rFonts w:hint="eastAsia"/>
                <w:sz w:val="18"/>
                <w:szCs w:val="18"/>
              </w:rPr>
              <w:t>wk</w:t>
            </w:r>
          </w:p>
        </w:tc>
        <w:tc>
          <w:tcPr>
            <w:tcW w:w="795" w:type="pct"/>
            <w:vAlign w:val="center"/>
          </w:tcPr>
          <w:p w14:paraId="28115E70" w14:textId="77777777" w:rsidR="00000000" w:rsidRDefault="000C0C68">
            <w:pPr>
              <w:jc w:val="center"/>
              <w:rPr>
                <w:sz w:val="18"/>
                <w:szCs w:val="18"/>
              </w:rPr>
            </w:pPr>
            <w:r>
              <w:rPr>
                <w:rFonts w:hint="eastAsia"/>
                <w:sz w:val="18"/>
                <w:szCs w:val="18"/>
              </w:rPr>
              <w:t>单旋翼带尾桨式</w:t>
            </w:r>
          </w:p>
        </w:tc>
      </w:tr>
      <w:tr w:rsidR="00000000" w14:paraId="09FDFD99" w14:textId="77777777">
        <w:tc>
          <w:tcPr>
            <w:tcW w:w="781" w:type="pct"/>
            <w:vAlign w:val="center"/>
          </w:tcPr>
          <w:p w14:paraId="43D1A209" w14:textId="77777777" w:rsidR="00000000" w:rsidRDefault="000C0C68">
            <w:pPr>
              <w:jc w:val="center"/>
              <w:rPr>
                <w:sz w:val="18"/>
                <w:szCs w:val="18"/>
              </w:rPr>
            </w:pPr>
            <w:r>
              <w:rPr>
                <w:rFonts w:hint="eastAsia"/>
                <w:sz w:val="18"/>
                <w:szCs w:val="18"/>
              </w:rPr>
              <w:t>1981</w:t>
            </w:r>
          </w:p>
        </w:tc>
        <w:tc>
          <w:tcPr>
            <w:tcW w:w="906" w:type="pct"/>
            <w:vAlign w:val="center"/>
          </w:tcPr>
          <w:p w14:paraId="5C420F21" w14:textId="77777777" w:rsidR="00000000" w:rsidRDefault="000C0C68">
            <w:pPr>
              <w:jc w:val="center"/>
              <w:rPr>
                <w:sz w:val="18"/>
                <w:szCs w:val="18"/>
              </w:rPr>
            </w:pPr>
            <w:r>
              <w:rPr>
                <w:rFonts w:hint="eastAsia"/>
                <w:sz w:val="18"/>
                <w:szCs w:val="18"/>
              </w:rPr>
              <w:t>苏联卡莫夫设计局</w:t>
            </w:r>
          </w:p>
        </w:tc>
        <w:tc>
          <w:tcPr>
            <w:tcW w:w="1398" w:type="pct"/>
            <w:vAlign w:val="center"/>
          </w:tcPr>
          <w:p w14:paraId="6D4B5959" w14:textId="77777777" w:rsidR="00000000" w:rsidRDefault="000C0C68">
            <w:pPr>
              <w:jc w:val="center"/>
              <w:rPr>
                <w:sz w:val="18"/>
                <w:szCs w:val="18"/>
              </w:rPr>
            </w:pPr>
            <w:r>
              <w:rPr>
                <w:rFonts w:hint="eastAsia"/>
                <w:sz w:val="18"/>
                <w:szCs w:val="18"/>
              </w:rPr>
              <w:t>Ka-32</w:t>
            </w:r>
          </w:p>
        </w:tc>
        <w:tc>
          <w:tcPr>
            <w:tcW w:w="1120" w:type="pct"/>
            <w:vAlign w:val="center"/>
          </w:tcPr>
          <w:p w14:paraId="7EAFAEE7" w14:textId="77777777" w:rsidR="00000000" w:rsidRDefault="000C0C68">
            <w:pPr>
              <w:jc w:val="center"/>
              <w:rPr>
                <w:sz w:val="18"/>
                <w:szCs w:val="18"/>
              </w:rPr>
            </w:pPr>
            <w:r>
              <w:rPr>
                <w:rFonts w:hint="eastAsia"/>
                <w:sz w:val="18"/>
                <w:szCs w:val="18"/>
              </w:rPr>
              <w:t>Helix-C</w:t>
            </w:r>
          </w:p>
        </w:tc>
        <w:tc>
          <w:tcPr>
            <w:tcW w:w="795" w:type="pct"/>
            <w:vAlign w:val="center"/>
          </w:tcPr>
          <w:p w14:paraId="34D5D29F" w14:textId="77777777" w:rsidR="00000000" w:rsidRDefault="000C0C68">
            <w:pPr>
              <w:jc w:val="center"/>
              <w:rPr>
                <w:sz w:val="18"/>
                <w:szCs w:val="18"/>
              </w:rPr>
            </w:pPr>
            <w:r>
              <w:rPr>
                <w:rFonts w:hint="eastAsia"/>
                <w:sz w:val="18"/>
                <w:szCs w:val="18"/>
              </w:rPr>
              <w:t>双旋翼共轴式</w:t>
            </w:r>
          </w:p>
        </w:tc>
      </w:tr>
      <w:tr w:rsidR="00000000" w14:paraId="5397B2D8" w14:textId="77777777">
        <w:tc>
          <w:tcPr>
            <w:tcW w:w="781" w:type="pct"/>
            <w:vAlign w:val="center"/>
          </w:tcPr>
          <w:p w14:paraId="6FF69645" w14:textId="77777777" w:rsidR="00000000" w:rsidRDefault="000C0C68">
            <w:pPr>
              <w:jc w:val="center"/>
              <w:rPr>
                <w:sz w:val="18"/>
                <w:szCs w:val="18"/>
              </w:rPr>
            </w:pPr>
            <w:r>
              <w:rPr>
                <w:rFonts w:hint="eastAsia"/>
                <w:sz w:val="18"/>
                <w:szCs w:val="18"/>
              </w:rPr>
              <w:t>1982</w:t>
            </w:r>
          </w:p>
        </w:tc>
        <w:tc>
          <w:tcPr>
            <w:tcW w:w="906" w:type="pct"/>
            <w:vAlign w:val="center"/>
          </w:tcPr>
          <w:p w14:paraId="61EFBE0A" w14:textId="77777777" w:rsidR="00000000" w:rsidRDefault="000C0C68">
            <w:pPr>
              <w:jc w:val="center"/>
              <w:rPr>
                <w:sz w:val="18"/>
                <w:szCs w:val="18"/>
              </w:rPr>
            </w:pPr>
            <w:r>
              <w:rPr>
                <w:rFonts w:hint="eastAsia"/>
                <w:sz w:val="18"/>
                <w:szCs w:val="18"/>
              </w:rPr>
              <w:t>法国宇航公司</w:t>
            </w:r>
          </w:p>
        </w:tc>
        <w:tc>
          <w:tcPr>
            <w:tcW w:w="1398" w:type="pct"/>
            <w:vAlign w:val="center"/>
          </w:tcPr>
          <w:p w14:paraId="455A71E7" w14:textId="77777777" w:rsidR="00000000" w:rsidRDefault="000C0C68">
            <w:pPr>
              <w:jc w:val="center"/>
              <w:rPr>
                <w:sz w:val="18"/>
                <w:szCs w:val="18"/>
              </w:rPr>
            </w:pPr>
            <w:r>
              <w:rPr>
                <w:rFonts w:hint="eastAsia"/>
                <w:sz w:val="18"/>
                <w:szCs w:val="18"/>
              </w:rPr>
              <w:t>SA365F</w:t>
            </w:r>
          </w:p>
        </w:tc>
        <w:tc>
          <w:tcPr>
            <w:tcW w:w="1120" w:type="pct"/>
            <w:vAlign w:val="center"/>
          </w:tcPr>
          <w:p w14:paraId="39D096D1" w14:textId="77777777" w:rsidR="00000000" w:rsidRDefault="000C0C68">
            <w:pPr>
              <w:jc w:val="center"/>
              <w:rPr>
                <w:sz w:val="18"/>
                <w:szCs w:val="18"/>
              </w:rPr>
            </w:pPr>
            <w:r>
              <w:rPr>
                <w:rFonts w:hint="eastAsia"/>
                <w:sz w:val="18"/>
                <w:szCs w:val="18"/>
              </w:rPr>
              <w:t>Panther</w:t>
            </w:r>
          </w:p>
        </w:tc>
        <w:tc>
          <w:tcPr>
            <w:tcW w:w="795" w:type="pct"/>
            <w:vAlign w:val="center"/>
          </w:tcPr>
          <w:p w14:paraId="123698FC" w14:textId="77777777" w:rsidR="00000000" w:rsidRDefault="000C0C68">
            <w:pPr>
              <w:jc w:val="center"/>
              <w:rPr>
                <w:sz w:val="18"/>
                <w:szCs w:val="18"/>
              </w:rPr>
            </w:pPr>
            <w:r>
              <w:rPr>
                <w:rFonts w:hint="eastAsia"/>
                <w:sz w:val="18"/>
                <w:szCs w:val="18"/>
              </w:rPr>
              <w:t>单旋翼带尾桨式</w:t>
            </w:r>
          </w:p>
        </w:tc>
      </w:tr>
      <w:tr w:rsidR="00000000" w14:paraId="4F1847B5" w14:textId="77777777">
        <w:tc>
          <w:tcPr>
            <w:tcW w:w="781" w:type="pct"/>
            <w:vAlign w:val="center"/>
          </w:tcPr>
          <w:p w14:paraId="7DB4E441" w14:textId="77777777" w:rsidR="00000000" w:rsidRDefault="000C0C68">
            <w:pPr>
              <w:jc w:val="center"/>
              <w:rPr>
                <w:sz w:val="18"/>
                <w:szCs w:val="18"/>
              </w:rPr>
            </w:pPr>
            <w:r>
              <w:rPr>
                <w:rFonts w:hint="eastAsia"/>
                <w:sz w:val="18"/>
                <w:szCs w:val="18"/>
              </w:rPr>
              <w:t>1989</w:t>
            </w:r>
          </w:p>
        </w:tc>
        <w:tc>
          <w:tcPr>
            <w:tcW w:w="906" w:type="pct"/>
            <w:vAlign w:val="center"/>
          </w:tcPr>
          <w:p w14:paraId="1FA57F03" w14:textId="77777777" w:rsidR="00000000" w:rsidRDefault="000C0C68">
            <w:pPr>
              <w:jc w:val="center"/>
              <w:rPr>
                <w:sz w:val="18"/>
                <w:szCs w:val="18"/>
              </w:rPr>
            </w:pPr>
            <w:r>
              <w:rPr>
                <w:rFonts w:hint="eastAsia"/>
                <w:sz w:val="18"/>
                <w:szCs w:val="18"/>
              </w:rPr>
              <w:t>美国贝尔直升机公司</w:t>
            </w:r>
          </w:p>
        </w:tc>
        <w:tc>
          <w:tcPr>
            <w:tcW w:w="1398" w:type="pct"/>
            <w:vAlign w:val="center"/>
          </w:tcPr>
          <w:p w14:paraId="2B06510F" w14:textId="77777777" w:rsidR="00000000" w:rsidRDefault="000C0C68">
            <w:pPr>
              <w:jc w:val="center"/>
              <w:rPr>
                <w:sz w:val="18"/>
                <w:szCs w:val="18"/>
              </w:rPr>
            </w:pPr>
            <w:r>
              <w:rPr>
                <w:rFonts w:hint="eastAsia"/>
                <w:sz w:val="18"/>
                <w:szCs w:val="18"/>
              </w:rPr>
              <w:t>V-22</w:t>
            </w:r>
          </w:p>
        </w:tc>
        <w:tc>
          <w:tcPr>
            <w:tcW w:w="1120" w:type="pct"/>
            <w:vAlign w:val="center"/>
          </w:tcPr>
          <w:p w14:paraId="2C60846B" w14:textId="77777777" w:rsidR="00000000" w:rsidRDefault="000C0C68">
            <w:pPr>
              <w:jc w:val="center"/>
              <w:rPr>
                <w:sz w:val="18"/>
                <w:szCs w:val="18"/>
              </w:rPr>
            </w:pPr>
            <w:r>
              <w:rPr>
                <w:rFonts w:hint="eastAsia"/>
                <w:sz w:val="18"/>
                <w:szCs w:val="18"/>
              </w:rPr>
              <w:t>Osprey</w:t>
            </w:r>
          </w:p>
        </w:tc>
        <w:tc>
          <w:tcPr>
            <w:tcW w:w="795" w:type="pct"/>
            <w:vAlign w:val="center"/>
          </w:tcPr>
          <w:p w14:paraId="0DC4B9CB" w14:textId="77777777" w:rsidR="00000000" w:rsidRDefault="000C0C68">
            <w:pPr>
              <w:jc w:val="center"/>
              <w:rPr>
                <w:sz w:val="18"/>
                <w:szCs w:val="18"/>
              </w:rPr>
            </w:pPr>
            <w:r>
              <w:rPr>
                <w:rFonts w:hint="eastAsia"/>
                <w:sz w:val="18"/>
                <w:szCs w:val="18"/>
              </w:rPr>
              <w:t>倾转旋翼</w:t>
            </w:r>
          </w:p>
        </w:tc>
      </w:tr>
      <w:tr w:rsidR="00000000" w14:paraId="134DD86D" w14:textId="77777777">
        <w:tc>
          <w:tcPr>
            <w:tcW w:w="781" w:type="pct"/>
            <w:vAlign w:val="center"/>
          </w:tcPr>
          <w:p w14:paraId="7183D5F9" w14:textId="77777777" w:rsidR="00000000" w:rsidRDefault="000C0C68">
            <w:pPr>
              <w:jc w:val="center"/>
              <w:rPr>
                <w:sz w:val="18"/>
                <w:szCs w:val="18"/>
              </w:rPr>
            </w:pPr>
            <w:r>
              <w:rPr>
                <w:rFonts w:hint="eastAsia"/>
                <w:sz w:val="18"/>
                <w:szCs w:val="18"/>
              </w:rPr>
              <w:t>1997</w:t>
            </w:r>
          </w:p>
        </w:tc>
        <w:tc>
          <w:tcPr>
            <w:tcW w:w="906" w:type="pct"/>
            <w:vAlign w:val="center"/>
          </w:tcPr>
          <w:p w14:paraId="69B4AEE3" w14:textId="77777777" w:rsidR="00000000" w:rsidRDefault="000C0C68">
            <w:pPr>
              <w:jc w:val="center"/>
              <w:rPr>
                <w:sz w:val="18"/>
                <w:szCs w:val="18"/>
              </w:rPr>
            </w:pPr>
            <w:r>
              <w:rPr>
                <w:rFonts w:hint="eastAsia"/>
                <w:sz w:val="18"/>
                <w:szCs w:val="18"/>
              </w:rPr>
              <w:t>俄罗斯卡莫夫公司</w:t>
            </w:r>
          </w:p>
        </w:tc>
        <w:tc>
          <w:tcPr>
            <w:tcW w:w="1398" w:type="pct"/>
            <w:vAlign w:val="center"/>
          </w:tcPr>
          <w:p w14:paraId="53A61700" w14:textId="77777777" w:rsidR="00000000" w:rsidRDefault="000C0C68">
            <w:pPr>
              <w:jc w:val="center"/>
              <w:rPr>
                <w:sz w:val="18"/>
                <w:szCs w:val="18"/>
              </w:rPr>
            </w:pPr>
            <w:r>
              <w:rPr>
                <w:rFonts w:hint="eastAsia"/>
                <w:sz w:val="18"/>
                <w:szCs w:val="18"/>
              </w:rPr>
              <w:t>Ka-52</w:t>
            </w:r>
          </w:p>
        </w:tc>
        <w:tc>
          <w:tcPr>
            <w:tcW w:w="1120" w:type="pct"/>
            <w:vAlign w:val="center"/>
          </w:tcPr>
          <w:p w14:paraId="25CD415B" w14:textId="77777777" w:rsidR="00000000" w:rsidRDefault="000C0C68">
            <w:pPr>
              <w:jc w:val="center"/>
              <w:rPr>
                <w:sz w:val="18"/>
                <w:szCs w:val="18"/>
              </w:rPr>
            </w:pPr>
            <w:r>
              <w:rPr>
                <w:rFonts w:hint="eastAsia"/>
                <w:sz w:val="18"/>
                <w:szCs w:val="18"/>
              </w:rPr>
              <w:t>Alligator</w:t>
            </w:r>
          </w:p>
        </w:tc>
        <w:tc>
          <w:tcPr>
            <w:tcW w:w="795" w:type="pct"/>
            <w:vAlign w:val="center"/>
          </w:tcPr>
          <w:p w14:paraId="4E50F82E" w14:textId="77777777" w:rsidR="00000000" w:rsidRDefault="000C0C68">
            <w:pPr>
              <w:jc w:val="center"/>
              <w:rPr>
                <w:sz w:val="18"/>
                <w:szCs w:val="18"/>
              </w:rPr>
            </w:pPr>
            <w:r>
              <w:rPr>
                <w:rFonts w:hint="eastAsia"/>
                <w:sz w:val="18"/>
                <w:szCs w:val="18"/>
              </w:rPr>
              <w:t>双旋翼共轴式</w:t>
            </w:r>
          </w:p>
        </w:tc>
      </w:tr>
    </w:tbl>
    <w:p w14:paraId="2C748DAA" w14:textId="77777777" w:rsidR="00000000" w:rsidRDefault="000C0C68">
      <w:pPr>
        <w:spacing w:line="320" w:lineRule="exact"/>
      </w:pPr>
    </w:p>
    <w:p w14:paraId="0E6B71DA" w14:textId="77777777" w:rsidR="00000000" w:rsidRDefault="000C0C68">
      <w:pPr>
        <w:pStyle w:val="1"/>
        <w:keepNext w:val="0"/>
        <w:keepLines w:val="0"/>
        <w:numPr>
          <w:ilvl w:val="0"/>
          <w:numId w:val="3"/>
        </w:numPr>
        <w:spacing w:beforeLines="50" w:before="156" w:afterLines="50" w:after="156" w:line="240" w:lineRule="auto"/>
        <w:rPr>
          <w:color w:val="0000FF"/>
          <w:szCs w:val="24"/>
        </w:rPr>
      </w:pPr>
      <w:r>
        <w:rPr>
          <w:rFonts w:hint="eastAsia"/>
          <w:szCs w:val="24"/>
        </w:rPr>
        <w:t>舰载直升机空气动力学</w:t>
      </w:r>
    </w:p>
    <w:p w14:paraId="4AFB696C" w14:textId="77777777" w:rsidR="00000000" w:rsidRDefault="000C0C68">
      <w:pPr>
        <w:spacing w:beforeLines="50" w:before="156" w:afterLines="50" w:after="156" w:line="320" w:lineRule="exact"/>
        <w:ind w:firstLineChars="200" w:firstLine="420"/>
      </w:pPr>
      <w:commentRangeStart w:id="17"/>
      <w:r>
        <w:rPr>
          <w:rFonts w:hint="eastAsia"/>
        </w:rPr>
        <w:t>舰载直升机所特有的空气动力学问题，主要来源于旋翼尾迹与海面气流和、船体空气尾流之间的相互作用。舰载直升机离舰或着舰过程中，海面和船体阻挡旋翼尾迹向下游移动，引起的“地”面效应，也</w:t>
      </w:r>
      <w:r>
        <w:rPr>
          <w:rFonts w:hint="eastAsia"/>
        </w:rPr>
        <w:t>是影响直升机飞行安全的重要因素。研究海面、船体与旋翼之间的气动干扰，是舰载直升机空气动力学的重点和难点。</w:t>
      </w:r>
      <w:commentRangeEnd w:id="17"/>
      <w:r>
        <w:commentReference w:id="17"/>
      </w:r>
    </w:p>
    <w:p w14:paraId="2A083B0A" w14:textId="77777777" w:rsidR="00000000" w:rsidRDefault="000C0C68">
      <w:pPr>
        <w:pStyle w:val="3"/>
        <w:numPr>
          <w:ilvl w:val="1"/>
          <w:numId w:val="3"/>
        </w:numPr>
        <w:spacing w:beforeLines="50" w:before="156" w:afterLines="50" w:after="156" w:line="240" w:lineRule="auto"/>
        <w:jc w:val="left"/>
      </w:pPr>
      <w:commentRangeStart w:id="18"/>
      <w:r>
        <w:rPr>
          <w:rFonts w:hint="eastAsia"/>
        </w:rPr>
        <w:t>实</w:t>
      </w:r>
      <w:commentRangeEnd w:id="18"/>
      <w:r>
        <w:commentReference w:id="18"/>
      </w:r>
      <w:r>
        <w:rPr>
          <w:rFonts w:hint="eastAsia"/>
        </w:rPr>
        <w:t>验测量</w:t>
      </w:r>
    </w:p>
    <w:p w14:paraId="18CDAA34" w14:textId="77777777" w:rsidR="00000000" w:rsidRDefault="000C0C68">
      <w:pPr>
        <w:ind w:firstLineChars="200" w:firstLine="420"/>
      </w:pPr>
      <w:commentRangeStart w:id="19"/>
      <w:commentRangeEnd w:id="19"/>
      <w:r>
        <w:commentReference w:id="20"/>
      </w:r>
      <w:r>
        <w:rPr>
          <w:rFonts w:hint="eastAsia"/>
        </w:rPr>
        <w:t>Derby</w:t>
      </w:r>
      <w:r>
        <w:rPr>
          <w:rFonts w:hint="eastAsia"/>
        </w:rPr>
        <w:t>和</w:t>
      </w:r>
      <w:r>
        <w:rPr>
          <w:rFonts w:hint="eastAsia"/>
        </w:rPr>
        <w:t>Yamauchi</w:t>
      </w:r>
      <w:r>
        <w:fldChar w:fldCharType="begin"/>
      </w:r>
      <w:r>
        <w:instrText xml:space="preserve"> ADDIN NE.Ref.{E5359A8C-04B1-45DB-B796-2CB2DE0EC903}</w:instrText>
      </w:r>
      <w:r>
        <w:fldChar w:fldCharType="separate"/>
      </w:r>
      <w:r>
        <w:rPr>
          <w:color w:val="080000"/>
          <w:kern w:val="0"/>
          <w:szCs w:val="21"/>
          <w:vertAlign w:val="superscript"/>
        </w:rPr>
        <w:t>[3]</w:t>
      </w:r>
      <w:r>
        <w:fldChar w:fldCharType="end"/>
      </w:r>
      <w:r>
        <w:rPr>
          <w:rFonts w:hint="eastAsia"/>
        </w:rPr>
        <w:t>介绍了一套用于研究直升机与两栖攻击舰气动干扰问题的</w:t>
      </w:r>
      <w:r>
        <w:rPr>
          <w:rFonts w:hint="eastAsia"/>
        </w:rPr>
        <w:t xml:space="preserve"> 1/48 </w:t>
      </w:r>
      <w:r>
        <w:rPr>
          <w:rFonts w:hint="eastAsia"/>
        </w:rPr>
        <w:t>缩比模型。该模型还被用于研究直升机与大型建筑物以及地面的气动干扰问题。此项目对倾转旋翼机、纵列式直升机、单主旋翼直升机三种构型都进行了缩比模型实验，获得的结果可用于指导全尺寸直升机舰上</w:t>
      </w:r>
      <w:r>
        <w:rPr>
          <w:rFonts w:hint="eastAsia"/>
        </w:rPr>
        <w:t>操纵以及编队飞行的研究。</w:t>
      </w:r>
    </w:p>
    <w:p w14:paraId="25074FE1" w14:textId="77777777" w:rsidR="00000000" w:rsidRDefault="000C0C68">
      <w:pPr>
        <w:ind w:firstLineChars="200" w:firstLine="420"/>
      </w:pPr>
      <w:r>
        <w:rPr>
          <w:rFonts w:hint="eastAsia"/>
        </w:rPr>
        <w:t>Lamar</w:t>
      </w:r>
      <w:r>
        <w:rPr>
          <w:rFonts w:hint="eastAsia"/>
        </w:rPr>
        <w:t>等</w:t>
      </w:r>
      <w:commentRangeStart w:id="21"/>
      <w:r>
        <w:fldChar w:fldCharType="begin"/>
      </w:r>
      <w:r>
        <w:instrText xml:space="preserve"> ADDIN NE.Ref.{C6B69611-42AC-47D4-84DC-D590E20D8EC5}</w:instrText>
      </w:r>
      <w:r>
        <w:fldChar w:fldCharType="separate"/>
      </w:r>
      <w:r>
        <w:rPr>
          <w:color w:val="080000"/>
          <w:kern w:val="0"/>
          <w:szCs w:val="21"/>
          <w:vertAlign w:val="superscript"/>
        </w:rPr>
        <w:t>[4, 5]</w:t>
      </w:r>
      <w:r>
        <w:fldChar w:fldCharType="end"/>
      </w:r>
      <w:commentRangeEnd w:id="21"/>
      <w:r>
        <w:commentReference w:id="21"/>
      </w:r>
      <w:r>
        <w:rPr>
          <w:rFonts w:hint="eastAsia"/>
        </w:rPr>
        <w:t>通过实验研究了利用</w:t>
      </w:r>
      <w:del w:id="22" w:author="AST" w:date="2022-06-27T09:18:00Z">
        <w:r>
          <w:rPr>
            <w:rFonts w:hint="eastAsia"/>
          </w:rPr>
          <w:delText>“</w:delText>
        </w:r>
      </w:del>
      <w:r>
        <w:rPr>
          <w:rFonts w:hint="eastAsia"/>
        </w:rPr>
        <w:t>柱状涡流发生器（</w:t>
      </w:r>
      <w:commentRangeStart w:id="23"/>
      <w:r>
        <w:rPr>
          <w:rFonts w:hint="eastAsia"/>
        </w:rPr>
        <w:t>Columnar Vortex Generator,</w:t>
      </w:r>
      <w:commentRangeEnd w:id="23"/>
      <w:r>
        <w:commentReference w:id="23"/>
      </w:r>
      <w:r>
        <w:rPr>
          <w:rFonts w:hint="eastAsia"/>
        </w:rPr>
        <w:t xml:space="preserve"> CVG</w:t>
      </w:r>
      <w:r>
        <w:rPr>
          <w:rFonts w:hint="eastAsia"/>
        </w:rPr>
        <w:t>）</w:t>
      </w:r>
      <w:del w:id="24" w:author="AST" w:date="2022-06-27T09:18:00Z">
        <w:r>
          <w:rPr>
            <w:rFonts w:hint="eastAsia"/>
          </w:rPr>
          <w:delText>”</w:delText>
        </w:r>
      </w:del>
      <w:r>
        <w:rPr>
          <w:rFonts w:hint="eastAsia"/>
        </w:rPr>
        <w:t>对船体空气尾流进行控制的可行性。他们希望该技术能够应用于改善舰载机（包括直升机）的起降环境。</w:t>
      </w:r>
    </w:p>
    <w:p w14:paraId="24902D0D" w14:textId="77777777" w:rsidR="00000000" w:rsidRDefault="000C0C68">
      <w:pPr>
        <w:ind w:firstLineChars="200" w:firstLine="420"/>
      </w:pPr>
      <w:r>
        <w:rPr>
          <w:rFonts w:hint="eastAsia"/>
        </w:rPr>
        <w:t>Herry</w:t>
      </w:r>
      <w:r>
        <w:rPr>
          <w:rFonts w:hint="eastAsia"/>
        </w:rPr>
        <w:t>和</w:t>
      </w:r>
      <w:r>
        <w:rPr>
          <w:rFonts w:hint="eastAsia"/>
        </w:rPr>
        <w:t>Vorst</w:t>
      </w:r>
      <w:r>
        <w:fldChar w:fldCharType="begin"/>
      </w:r>
      <w:r>
        <w:instrText xml:space="preserve"> ADDIN NE.Ref.{A5976610-863B-48F2-BBFE-A361B55C9E74}</w:instrText>
      </w:r>
      <w:r>
        <w:fldChar w:fldCharType="separate"/>
      </w:r>
      <w:r>
        <w:rPr>
          <w:color w:val="080000"/>
          <w:kern w:val="0"/>
          <w:szCs w:val="21"/>
          <w:vertAlign w:val="superscript"/>
        </w:rPr>
        <w:t>[6]</w:t>
      </w:r>
      <w:r>
        <w:fldChar w:fldCharType="end"/>
      </w:r>
      <w:del w:id="25" w:author="AST" w:date="2022-06-27T09:19:00Z">
        <w:r>
          <w:rPr>
            <w:rFonts w:hint="eastAsia"/>
          </w:rPr>
          <w:delText>，</w:delText>
        </w:r>
      </w:del>
      <w:r>
        <w:rPr>
          <w:rFonts w:hint="eastAsia"/>
        </w:rPr>
        <w:t>利用</w:t>
      </w:r>
      <w:del w:id="26" w:author="AST" w:date="2022-06-27T09:19:00Z">
        <w:r>
          <w:rPr>
            <w:rFonts w:hint="eastAsia"/>
          </w:rPr>
          <w:delText>“</w:delText>
        </w:r>
      </w:del>
      <w:r>
        <w:rPr>
          <w:rFonts w:hint="eastAsia"/>
        </w:rPr>
        <w:t>粒子成像</w:t>
      </w:r>
      <w:r>
        <w:rPr>
          <w:rFonts w:hint="eastAsia"/>
        </w:rPr>
        <w:t>测速（</w:t>
      </w:r>
      <w:r>
        <w:rPr>
          <w:rFonts w:hint="eastAsia"/>
        </w:rPr>
        <w:t>Particle Image Velocimetry, PIV</w:t>
      </w:r>
      <w:r>
        <w:rPr>
          <w:rFonts w:hint="eastAsia"/>
        </w:rPr>
        <w:t>）</w:t>
      </w:r>
      <w:del w:id="27" w:author="AST" w:date="2022-06-27T09:19:00Z">
        <w:r>
          <w:rPr>
            <w:rFonts w:hint="eastAsia"/>
          </w:rPr>
          <w:delText>”</w:delText>
        </w:r>
      </w:del>
      <w:r>
        <w:rPr>
          <w:rFonts w:hint="eastAsia"/>
        </w:rPr>
        <w:t>和</w:t>
      </w:r>
      <w:del w:id="28" w:author="AST" w:date="2022-06-27T09:19:00Z">
        <w:r>
          <w:rPr>
            <w:rFonts w:hint="eastAsia"/>
          </w:rPr>
          <w:delText>“</w:delText>
        </w:r>
      </w:del>
      <w:r>
        <w:rPr>
          <w:rFonts w:hint="eastAsia"/>
        </w:rPr>
        <w:t>激光断层扫描显示（</w:t>
      </w:r>
      <w:r>
        <w:rPr>
          <w:rFonts w:hint="eastAsia"/>
        </w:rPr>
        <w:t>Laser Tomoscopy Visualizations, LTV</w:t>
      </w:r>
      <w:r>
        <w:rPr>
          <w:rFonts w:hint="eastAsia"/>
        </w:rPr>
        <w:t>）</w:t>
      </w:r>
      <w:del w:id="29" w:author="AST" w:date="2022-06-27T09:19:00Z">
        <w:r>
          <w:rPr>
            <w:rFonts w:hint="eastAsia"/>
          </w:rPr>
          <w:delText>”</w:delText>
        </w:r>
      </w:del>
      <w:r>
        <w:rPr>
          <w:rFonts w:hint="eastAsia"/>
        </w:rPr>
        <w:t>技术，在</w:t>
      </w:r>
      <w:r>
        <w:rPr>
          <w:rFonts w:hint="eastAsia"/>
        </w:rPr>
        <w:t>ONERA</w:t>
      </w:r>
      <w:r>
        <w:rPr>
          <w:rFonts w:hint="eastAsia"/>
        </w:rPr>
        <w:t>的</w:t>
      </w:r>
      <w:del w:id="30" w:author="AST" w:date="2022-06-27T09:19:00Z">
        <w:r>
          <w:rPr>
            <w:rFonts w:hint="eastAsia"/>
          </w:rPr>
          <w:delText xml:space="preserve"> </w:delText>
        </w:r>
      </w:del>
      <w:r>
        <w:rPr>
          <w:rFonts w:hint="eastAsia"/>
        </w:rPr>
        <w:t>L2</w:t>
      </w:r>
      <w:del w:id="31" w:author="AST" w:date="2022-06-27T09:19:00Z">
        <w:r>
          <w:rPr>
            <w:rFonts w:hint="eastAsia"/>
          </w:rPr>
          <w:delText xml:space="preserve"> </w:delText>
        </w:r>
      </w:del>
      <w:r>
        <w:rPr>
          <w:rFonts w:hint="eastAsia"/>
        </w:rPr>
        <w:t>风洞中测量了</w:t>
      </w:r>
      <w:r>
        <w:rPr>
          <w:rFonts w:hint="eastAsia"/>
        </w:rPr>
        <w:t>1/60</w:t>
      </w:r>
      <w:r>
        <w:rPr>
          <w:rFonts w:hint="eastAsia"/>
        </w:rPr>
        <w:t>简单外形军舰缩比模型和</w:t>
      </w:r>
      <w:r>
        <w:rPr>
          <w:rFonts w:hint="eastAsia"/>
        </w:rPr>
        <w:t>1/100</w:t>
      </w:r>
      <w:r>
        <w:rPr>
          <w:rFonts w:hint="eastAsia"/>
        </w:rPr>
        <w:t>真实外形军舰缩比模型两种船体的空气尾流。实验结果对于理解船体无侧滑航行时，船体结构后方气流的“双稳态（</w:t>
      </w:r>
      <w:r>
        <w:rPr>
          <w:rFonts w:hint="eastAsia"/>
        </w:rPr>
        <w:t>bi-stable</w:t>
      </w:r>
      <w:r>
        <w:rPr>
          <w:rFonts w:hint="eastAsia"/>
        </w:rPr>
        <w:t>）”现象，特别是二者之间的临界情况有很大帮助。</w:t>
      </w:r>
    </w:p>
    <w:p w14:paraId="4A1D1C0C" w14:textId="77777777" w:rsidR="00000000" w:rsidRDefault="000C0C68">
      <w:pPr>
        <w:ind w:firstLineChars="200" w:firstLine="420"/>
      </w:pPr>
      <w:r>
        <w:rPr>
          <w:rFonts w:hint="eastAsia"/>
        </w:rPr>
        <w:lastRenderedPageBreak/>
        <w:t>Kääriä</w:t>
      </w:r>
      <w:r>
        <w:rPr>
          <w:rFonts w:hint="eastAsia"/>
        </w:rPr>
        <w:t>等</w:t>
      </w:r>
      <w:r>
        <w:fldChar w:fldCharType="begin"/>
      </w:r>
      <w:r>
        <w:instrText xml:space="preserve"> ADDIN NE.Ref.{983AB426-7645-4AF5-8EAC-4</w:instrText>
      </w:r>
      <w:r>
        <w:instrText>C51B894439F}</w:instrText>
      </w:r>
      <w:r>
        <w:fldChar w:fldCharType="separate"/>
      </w:r>
      <w:r>
        <w:rPr>
          <w:color w:val="080000"/>
          <w:kern w:val="0"/>
          <w:szCs w:val="21"/>
          <w:vertAlign w:val="superscript"/>
        </w:rPr>
        <w:t>[7]</w:t>
      </w:r>
      <w:r>
        <w:fldChar w:fldCharType="end"/>
      </w:r>
      <w:r>
        <w:rPr>
          <w:rFonts w:hint="eastAsia"/>
        </w:rPr>
        <w:t>通过开展水洞实验，研究了直升机处于舰体空气尾流中时的气动载荷特征。该实验是在一个</w:t>
      </w:r>
      <w:del w:id="32" w:author="AST" w:date="2022-06-27T09:20:00Z">
        <w:r>
          <w:rPr>
            <w:rFonts w:hint="eastAsia"/>
          </w:rPr>
          <w:delText xml:space="preserve"> </w:delText>
        </w:r>
      </w:del>
      <w:r>
        <w:rPr>
          <w:rFonts w:hint="eastAsia"/>
        </w:rPr>
        <w:t>1/54</w:t>
      </w:r>
      <w:del w:id="33" w:author="AST" w:date="2022-06-27T09:20:00Z">
        <w:r>
          <w:rPr>
            <w:rFonts w:hint="eastAsia"/>
          </w:rPr>
          <w:delText xml:space="preserve"> </w:delText>
        </w:r>
      </w:del>
      <w:r>
        <w:rPr>
          <w:rFonts w:hint="eastAsia"/>
        </w:rPr>
        <w:t>的直升机缩比模型上进行的，模型直升机的旋翼也进行了简化，气动载荷通过安装在机身内的六分量天平来测量。实验模拟了船头正面迎风与</w:t>
      </w:r>
      <w:r>
        <w:rPr>
          <w:rFonts w:hint="eastAsia"/>
        </w:rPr>
        <w:t xml:space="preserve"> 45</w:t>
      </w:r>
      <w:ins w:id="34" w:author="AST" w:date="2022-06-27T09:20:00Z">
        <w:r>
          <w:rPr>
            <w:rFonts w:ascii="宋体" w:hAnsi="宋体" w:cs="宋体" w:hint="eastAsia"/>
          </w:rPr>
          <w:t>°</w:t>
        </w:r>
      </w:ins>
      <w:del w:id="35" w:author="AST" w:date="2022-06-27T09:20:00Z">
        <w:r>
          <w:rPr>
            <w:rFonts w:hint="eastAsia"/>
          </w:rPr>
          <w:delText>度</w:delText>
        </w:r>
      </w:del>
      <w:r>
        <w:rPr>
          <w:rFonts w:hint="eastAsia"/>
        </w:rPr>
        <w:t>侧风两种来流条件，沿直升机着舰机动飞行路径选取了几个固定点，测量了直升机在这几个点上的非定常气动载荷。结果表明，船头正面迎风时，直升机着舰过程中存在</w:t>
      </w:r>
      <w:del w:id="36" w:author="AST" w:date="2022-06-27T09:21:00Z">
        <w:r>
          <w:rPr>
            <w:rFonts w:hint="eastAsia"/>
          </w:rPr>
          <w:delText>“</w:delText>
        </w:r>
      </w:del>
      <w:r>
        <w:rPr>
          <w:rFonts w:hint="eastAsia"/>
        </w:rPr>
        <w:t>拉力不足（</w:t>
      </w:r>
      <w:r>
        <w:rPr>
          <w:rFonts w:hint="eastAsia"/>
        </w:rPr>
        <w:t>thrust-deficit</w:t>
      </w:r>
      <w:r>
        <w:rPr>
          <w:rFonts w:hint="eastAsia"/>
        </w:rPr>
        <w:t>）</w:t>
      </w:r>
      <w:del w:id="37" w:author="AST" w:date="2022-06-27T09:21:00Z">
        <w:r>
          <w:rPr>
            <w:rFonts w:hint="eastAsia"/>
          </w:rPr>
          <w:delText>”</w:delText>
        </w:r>
      </w:del>
      <w:r>
        <w:rPr>
          <w:rFonts w:hint="eastAsia"/>
        </w:rPr>
        <w:t>的区域；而在</w:t>
      </w:r>
      <w:r>
        <w:rPr>
          <w:rFonts w:hint="eastAsia"/>
        </w:rPr>
        <w:t>45</w:t>
      </w:r>
      <w:ins w:id="38" w:author="AST" w:date="2022-06-27T09:21:00Z">
        <w:r>
          <w:rPr>
            <w:rFonts w:ascii="宋体" w:hAnsi="宋体" w:cs="宋体" w:hint="eastAsia"/>
          </w:rPr>
          <w:t>°</w:t>
        </w:r>
      </w:ins>
      <w:del w:id="39" w:author="AST" w:date="2022-06-27T09:21:00Z">
        <w:r>
          <w:rPr>
            <w:rFonts w:hint="eastAsia"/>
          </w:rPr>
          <w:delText>度</w:delText>
        </w:r>
      </w:del>
      <w:r>
        <w:rPr>
          <w:rFonts w:hint="eastAsia"/>
        </w:rPr>
        <w:t>侧风条件下，存在</w:t>
      </w:r>
      <w:del w:id="40" w:author="AST" w:date="2022-06-27T09:21:00Z">
        <w:r>
          <w:rPr>
            <w:rFonts w:hint="eastAsia"/>
          </w:rPr>
          <w:delText>“</w:delText>
        </w:r>
      </w:del>
      <w:r>
        <w:rPr>
          <w:rFonts w:hint="eastAsia"/>
        </w:rPr>
        <w:t>压力墙（</w:t>
      </w:r>
      <w:r>
        <w:rPr>
          <w:rFonts w:hint="eastAsia"/>
        </w:rPr>
        <w:t>pressur</w:t>
      </w:r>
      <w:r>
        <w:rPr>
          <w:rFonts w:hint="eastAsia"/>
        </w:rPr>
        <w:t>e-wall</w:t>
      </w:r>
      <w:r>
        <w:rPr>
          <w:rFonts w:hint="eastAsia"/>
        </w:rPr>
        <w:t>）</w:t>
      </w:r>
      <w:del w:id="41" w:author="AST" w:date="2022-06-27T09:21:00Z">
        <w:r>
          <w:rPr>
            <w:rFonts w:hint="eastAsia"/>
          </w:rPr>
          <w:delText>”</w:delText>
        </w:r>
      </w:del>
      <w:r>
        <w:rPr>
          <w:rFonts w:hint="eastAsia"/>
        </w:rPr>
        <w:t>区域。他们认为，这是由船体空气尾流中的速度梯度引起的，通过对船体空气尾流进行非定常</w:t>
      </w:r>
      <w:r>
        <w:rPr>
          <w:rFonts w:hint="eastAsia"/>
        </w:rPr>
        <w:t>CFD</w:t>
      </w:r>
      <w:r>
        <w:rPr>
          <w:rFonts w:hint="eastAsia"/>
        </w:rPr>
        <w:t>分析，解释了上述实验观察到的现象。尽管该实验是在固定直升机的条件下进行的，仍不能完全反映直升机着舰过程的真实载荷特征，但可作为验证计算模型的参照对象。</w:t>
      </w:r>
    </w:p>
    <w:p w14:paraId="59C9C768" w14:textId="77777777" w:rsidR="00000000" w:rsidRDefault="000C0C68">
      <w:pPr>
        <w:ind w:firstLineChars="200" w:firstLine="420"/>
      </w:pPr>
      <w:r>
        <w:rPr>
          <w:rFonts w:hint="eastAsia"/>
        </w:rPr>
        <w:t>Friedman</w:t>
      </w:r>
      <w:r>
        <w:rPr>
          <w:rFonts w:hint="eastAsia"/>
        </w:rPr>
        <w:t>等</w:t>
      </w:r>
      <w:r>
        <w:fldChar w:fldCharType="begin"/>
      </w:r>
      <w:r>
        <w:instrText xml:space="preserve"> ADDIN NE.Ref.{9B2941F7-D614-45A2-905F-39C32B886921}</w:instrText>
      </w:r>
      <w:r>
        <w:fldChar w:fldCharType="separate"/>
      </w:r>
      <w:r>
        <w:rPr>
          <w:color w:val="080000"/>
          <w:kern w:val="0"/>
          <w:szCs w:val="21"/>
          <w:vertAlign w:val="superscript"/>
        </w:rPr>
        <w:t>[8]</w:t>
      </w:r>
      <w:r>
        <w:fldChar w:fldCharType="end"/>
      </w:r>
      <w:r>
        <w:rPr>
          <w:rFonts w:hint="eastAsia"/>
        </w:rPr>
        <w:t>利用固定在（长</w:t>
      </w:r>
      <w:r>
        <w:rPr>
          <w:rFonts w:hint="eastAsia"/>
        </w:rPr>
        <w:t>32.9</w:t>
      </w:r>
      <w:del w:id="42" w:author="AST" w:date="2022-06-27T09:21:00Z">
        <w:r>
          <w:delText>米</w:delText>
        </w:r>
      </w:del>
      <w:ins w:id="43" w:author="AST" w:date="2022-06-27T09:21:00Z">
        <w:r>
          <w:rPr>
            <w:rFonts w:hint="eastAsia"/>
          </w:rPr>
          <w:t>m</w:t>
        </w:r>
      </w:ins>
      <w:r>
        <w:rPr>
          <w:rFonts w:hint="eastAsia"/>
        </w:rPr>
        <w:t>）实验船后甲板上的模型直升机，研究了船体空气尾流与直升机旋翼尾迹的相互影响。通过安置在旋翼周围的</w:t>
      </w:r>
      <w:r>
        <w:rPr>
          <w:rFonts w:hint="eastAsia"/>
        </w:rPr>
        <w:t>风速计，测量了实验船静止、无侧风航行、侧风航行等条件下的流场信息。尽管该实验是在固定直升机的条件下进行的，但已将实验环境从室内转移到了真实的船只上，因而更接近舰载直升机的真实工作环境。</w:t>
      </w:r>
    </w:p>
    <w:p w14:paraId="2CF3D2D3" w14:textId="77777777" w:rsidR="00000000" w:rsidRDefault="000C0C68">
      <w:pPr>
        <w:pStyle w:val="3"/>
        <w:numPr>
          <w:ilvl w:val="1"/>
          <w:numId w:val="3"/>
        </w:numPr>
        <w:spacing w:beforeLines="50" w:before="156" w:afterLines="50" w:after="156" w:line="240" w:lineRule="auto"/>
        <w:jc w:val="left"/>
      </w:pPr>
      <w:r>
        <w:rPr>
          <w:rFonts w:hint="eastAsia"/>
        </w:rPr>
        <w:t>数值计算</w:t>
      </w:r>
    </w:p>
    <w:p w14:paraId="20EBADAA" w14:textId="77777777" w:rsidR="00000000" w:rsidRDefault="000C0C68">
      <w:pPr>
        <w:ind w:firstLineChars="200" w:firstLine="420"/>
      </w:pPr>
      <w:r>
        <w:rPr>
          <w:rFonts w:hint="eastAsia"/>
        </w:rPr>
        <w:t>Landsberg</w:t>
      </w:r>
      <w:r>
        <w:rPr>
          <w:rFonts w:hint="eastAsia"/>
        </w:rPr>
        <w:t>等</w:t>
      </w:r>
      <w:r>
        <w:fldChar w:fldCharType="begin"/>
      </w:r>
      <w:r>
        <w:instrText xml:space="preserve"> ADDIN NE.Ref.{47C1D2AF-562A-48F3-AC43-011B27597F4E}</w:instrText>
      </w:r>
      <w:r>
        <w:fldChar w:fldCharType="separate"/>
      </w:r>
      <w:r>
        <w:rPr>
          <w:color w:val="080000"/>
          <w:kern w:val="0"/>
          <w:szCs w:val="21"/>
          <w:vertAlign w:val="superscript"/>
        </w:rPr>
        <w:t>[9]</w:t>
      </w:r>
      <w:r>
        <w:fldChar w:fldCharType="end"/>
      </w:r>
      <w:r>
        <w:rPr>
          <w:rFonts w:hint="eastAsia"/>
        </w:rPr>
        <w:t>利用</w:t>
      </w:r>
      <w:r>
        <w:rPr>
          <w:rFonts w:hint="eastAsia"/>
        </w:rPr>
        <w:t xml:space="preserve"> FAST3D </w:t>
      </w:r>
      <w:r>
        <w:rPr>
          <w:rFonts w:hint="eastAsia"/>
        </w:rPr>
        <w:t>非定常流动求解器，分析了船体空气尾流与旋翼入流的相互作用。</w:t>
      </w:r>
      <w:r>
        <w:rPr>
          <w:rFonts w:hint="eastAsia"/>
        </w:rPr>
        <w:t xml:space="preserve">FAST3D </w:t>
      </w:r>
      <w:r>
        <w:rPr>
          <w:rFonts w:hint="eastAsia"/>
        </w:rPr>
        <w:t>求解器采用的是</w:t>
      </w:r>
      <w:del w:id="44" w:author="AST" w:date="2022-06-27T09:21:00Z">
        <w:r>
          <w:rPr>
            <w:rFonts w:hint="eastAsia"/>
          </w:rPr>
          <w:delText>“</w:delText>
        </w:r>
      </w:del>
      <w:r>
        <w:rPr>
          <w:rFonts w:hint="eastAsia"/>
        </w:rPr>
        <w:t>通量修正输运（</w:t>
      </w:r>
      <w:r>
        <w:rPr>
          <w:rFonts w:hint="eastAsia"/>
        </w:rPr>
        <w:t>Flux Corrected Transport, FCT</w:t>
      </w:r>
      <w:r>
        <w:rPr>
          <w:rFonts w:hint="eastAsia"/>
        </w:rPr>
        <w:t>）</w:t>
      </w:r>
      <w:del w:id="45" w:author="AST" w:date="2022-06-27T09:21:00Z">
        <w:r>
          <w:rPr>
            <w:rFonts w:hint="eastAsia"/>
          </w:rPr>
          <w:delText>”</w:delText>
        </w:r>
      </w:del>
      <w:r>
        <w:rPr>
          <w:rFonts w:hint="eastAsia"/>
        </w:rPr>
        <w:t>算法和</w:t>
      </w:r>
      <w:del w:id="46" w:author="AST" w:date="2022-06-27T09:21:00Z">
        <w:r>
          <w:rPr>
            <w:rFonts w:hint="eastAsia"/>
          </w:rPr>
          <w:delText>“</w:delText>
        </w:r>
      </w:del>
      <w:r>
        <w:rPr>
          <w:rFonts w:hint="eastAsia"/>
        </w:rPr>
        <w:t>虚拟单元嵌入（</w:t>
      </w:r>
      <w:r>
        <w:rPr>
          <w:rFonts w:hint="eastAsia"/>
        </w:rPr>
        <w:t>Virtual Cell Embedding, VCE</w:t>
      </w:r>
      <w:r>
        <w:rPr>
          <w:rFonts w:hint="eastAsia"/>
        </w:rPr>
        <w:t>）</w:t>
      </w:r>
      <w:del w:id="47" w:author="AST" w:date="2022-06-27T09:21:00Z">
        <w:r>
          <w:rPr>
            <w:rFonts w:hint="eastAsia"/>
          </w:rPr>
          <w:delText>”</w:delText>
        </w:r>
      </w:del>
      <w:r>
        <w:rPr>
          <w:rFonts w:hint="eastAsia"/>
        </w:rPr>
        <w:t>方法。旋翼对流场的影响是通过一个简化的桨盘模型来体现的，该模型中动量源沿桨盘均匀分布，因此只能反映旋翼整体的气动特性，而不能精细到每片桨叶。虽然计算模型较为简单，但计算结果仍能反映船体空气尾流中的非定常性对旋翼入流的影响。</w:t>
      </w:r>
    </w:p>
    <w:p w14:paraId="0C721167" w14:textId="77777777" w:rsidR="00000000" w:rsidRDefault="000C0C68">
      <w:pPr>
        <w:ind w:firstLineChars="200" w:firstLine="420"/>
      </w:pPr>
      <w:r>
        <w:rPr>
          <w:rFonts w:hint="eastAsia"/>
        </w:rPr>
        <w:t>Muijden</w:t>
      </w:r>
      <w:r>
        <w:rPr>
          <w:rFonts w:hint="eastAsia"/>
        </w:rPr>
        <w:t>等</w:t>
      </w:r>
      <w:r>
        <w:fldChar w:fldCharType="begin"/>
      </w:r>
      <w:r>
        <w:instrText xml:space="preserve"> ADDIN NE.Ref.{53EF38E8-9044-4483-B1BD-5D0053A4D92D}</w:instrText>
      </w:r>
      <w:r>
        <w:fldChar w:fldCharType="separate"/>
      </w:r>
      <w:r>
        <w:rPr>
          <w:color w:val="080000"/>
          <w:kern w:val="0"/>
          <w:szCs w:val="21"/>
          <w:vertAlign w:val="superscript"/>
        </w:rPr>
        <w:t>[10]</w:t>
      </w:r>
      <w:r>
        <w:fldChar w:fldCharType="end"/>
      </w:r>
      <w:r>
        <w:rPr>
          <w:rFonts w:hint="eastAsia"/>
        </w:rPr>
        <w:t>基于结构网格，求解</w:t>
      </w:r>
      <w:r>
        <w:rPr>
          <w:rFonts w:hint="eastAsia"/>
        </w:rPr>
        <w:t xml:space="preserve"> </w:t>
      </w:r>
      <w:del w:id="48" w:author="AST" w:date="2022-06-27T09:22:00Z">
        <w:r>
          <w:rPr>
            <w:rFonts w:hint="eastAsia"/>
          </w:rPr>
          <w:delText>“</w:delText>
        </w:r>
      </w:del>
      <w:r>
        <w:rPr>
          <w:rFonts w:hint="eastAsia"/>
        </w:rPr>
        <w:t>雷诺平均纳维斯托克斯（</w:t>
      </w:r>
      <w:r>
        <w:rPr>
          <w:rFonts w:hint="eastAsia"/>
        </w:rPr>
        <w:t>Reynolds-Aver</w:t>
      </w:r>
      <w:r>
        <w:rPr>
          <w:rFonts w:hint="eastAsia"/>
        </w:rPr>
        <w:t xml:space="preserve">aged </w:t>
      </w:r>
      <w:r>
        <w:rPr>
          <w:rFonts w:hint="eastAsia"/>
        </w:rPr>
        <w:t>Navier--Stokes, RANS</w:t>
      </w:r>
      <w:r>
        <w:rPr>
          <w:rFonts w:hint="eastAsia"/>
        </w:rPr>
        <w:t>）</w:t>
      </w:r>
      <w:del w:id="49" w:author="AST" w:date="2022-06-27T09:22:00Z">
        <w:r>
          <w:rPr>
            <w:rFonts w:hint="eastAsia"/>
          </w:rPr>
          <w:delText>”</w:delText>
        </w:r>
      </w:del>
      <w:r>
        <w:rPr>
          <w:rFonts w:hint="eastAsia"/>
        </w:rPr>
        <w:t>方程与</w:t>
      </w:r>
      <w:r>
        <w:rPr>
          <w:rFonts w:hint="eastAsia"/>
        </w:rPr>
        <w:t>RANS-</w:t>
      </w:r>
      <w:del w:id="50" w:author="AST" w:date="2022-06-27T09:22:00Z">
        <w:r>
          <w:rPr>
            <w:rFonts w:hint="eastAsia"/>
          </w:rPr>
          <w:delText>“</w:delText>
        </w:r>
      </w:del>
      <w:r>
        <w:rPr>
          <w:rFonts w:hint="eastAsia"/>
        </w:rPr>
        <w:t>大涡模拟（</w:t>
      </w:r>
      <w:r>
        <w:t xml:space="preserve">Large </w:t>
      </w:r>
      <w:r>
        <w:rPr>
          <w:rFonts w:hint="eastAsia"/>
        </w:rPr>
        <w:t>E</w:t>
      </w:r>
      <w:r>
        <w:t xml:space="preserve">ddy </w:t>
      </w:r>
      <w:r>
        <w:rPr>
          <w:rFonts w:hint="eastAsia"/>
        </w:rPr>
        <w:t>S</w:t>
      </w:r>
      <w:r>
        <w:t>imulation</w:t>
      </w:r>
      <w:r>
        <w:rPr>
          <w:rFonts w:hint="eastAsia"/>
        </w:rPr>
        <w:t>, LES</w:t>
      </w:r>
      <w:r>
        <w:rPr>
          <w:rFonts w:hint="eastAsia"/>
        </w:rPr>
        <w:t>）</w:t>
      </w:r>
      <w:del w:id="51" w:author="AST" w:date="2022-06-27T09:22:00Z">
        <w:r>
          <w:rPr>
            <w:rFonts w:hint="eastAsia"/>
          </w:rPr>
          <w:delText>”</w:delText>
        </w:r>
      </w:del>
      <w:r>
        <w:rPr>
          <w:rFonts w:hint="eastAsia"/>
        </w:rPr>
        <w:t>混合方法两种物理模型，分析了船体空气尾流，并与实验数据进行了比较。结果表明，</w:t>
      </w:r>
      <w:r>
        <w:rPr>
          <w:rFonts w:hint="eastAsia"/>
        </w:rPr>
        <w:t xml:space="preserve">RANS </w:t>
      </w:r>
      <w:r>
        <w:rPr>
          <w:rFonts w:hint="eastAsia"/>
        </w:rPr>
        <w:t>方程的计算结果很好地反映了船体空气尾流的时间平均特征，而</w:t>
      </w:r>
      <w:r>
        <w:rPr>
          <w:rFonts w:hint="eastAsia"/>
        </w:rPr>
        <w:t xml:space="preserve"> RANS-LES </w:t>
      </w:r>
      <w:r>
        <w:rPr>
          <w:rFonts w:hint="eastAsia"/>
        </w:rPr>
        <w:t>混合方法则进一步给出了更加接近物理真实的流场波动特征。上述计算结果已被用到直升机飞行模拟器中，并且得到了经验丰富的飞行员给出的积极评价。但</w:t>
      </w:r>
      <w:del w:id="52" w:author="AST" w:date="2022-06-27T09:22:00Z">
        <w:r>
          <w:rPr>
            <w:rFonts w:hint="eastAsia"/>
          </w:rPr>
          <w:delText>此文</w:delText>
        </w:r>
      </w:del>
      <w:r>
        <w:rPr>
          <w:rFonts w:hint="eastAsia"/>
        </w:rPr>
        <w:t>只计算了船体空气尾流，并没有将直升机（特别是旋翼）包括在计算模型中，因</w:t>
      </w:r>
      <w:r>
        <w:rPr>
          <w:rFonts w:hint="eastAsia"/>
        </w:rPr>
        <w:t>此没有体现船体空气尾流与旋翼尾迹的耦合效应。</w:t>
      </w:r>
    </w:p>
    <w:p w14:paraId="0F124A34" w14:textId="77777777" w:rsidR="00000000" w:rsidRDefault="000C0C68">
      <w:pPr>
        <w:ind w:firstLineChars="200" w:firstLine="420"/>
      </w:pPr>
      <w:r>
        <w:rPr>
          <w:rFonts w:hint="eastAsia"/>
        </w:rPr>
        <w:t>Crozon</w:t>
      </w:r>
      <w:r>
        <w:rPr>
          <w:rFonts w:hint="eastAsia"/>
        </w:rPr>
        <w:t>等</w:t>
      </w:r>
      <w:r>
        <w:fldChar w:fldCharType="begin"/>
      </w:r>
      <w:r>
        <w:instrText xml:space="preserve"> ADDIN NE.Ref.{63BD9343-6524-40B2-9E2B-07DAFE5AFABB}</w:instrText>
      </w:r>
      <w:r>
        <w:fldChar w:fldCharType="separate"/>
      </w:r>
      <w:r>
        <w:rPr>
          <w:color w:val="080000"/>
          <w:kern w:val="0"/>
          <w:szCs w:val="21"/>
          <w:vertAlign w:val="superscript"/>
        </w:rPr>
        <w:t>[11]</w:t>
      </w:r>
      <w:r>
        <w:fldChar w:fldCharType="end"/>
      </w:r>
      <w:r>
        <w:rPr>
          <w:rFonts w:hint="eastAsia"/>
        </w:rPr>
        <w:t>基于结构网格，利用作用盘方法对旋翼在船体影响下的入流特征进行了静态计算。作用盘方法的结果表明，当旋翼接近船体时，其入流会受到船体的显著影响，这种影响是非线性的，因而叠加法不再适用。为突破作用盘方法只能描述旋翼整体入流特征的限制，此文通过求解非定常</w:t>
      </w:r>
      <w:r>
        <w:rPr>
          <w:rFonts w:hint="eastAsia"/>
        </w:rPr>
        <w:t xml:space="preserve"> RANS </w:t>
      </w:r>
      <w:r>
        <w:rPr>
          <w:rFonts w:hint="eastAsia"/>
        </w:rPr>
        <w:t>方程获得了每片桨叶的流场信息。通过该方法得到的旋翼拉力的计算结果与实验结果吻</w:t>
      </w:r>
      <w:r>
        <w:rPr>
          <w:rFonts w:hint="eastAsia"/>
        </w:rPr>
        <w:t>合较好，验证了方法的有效性。他们希望此文的计算方法有助于确定直升机着舰过程的安全飞行包线，但并没有给出具体的结论。就算例而言，此文也只给出了孤立旋翼与船体在气动方面的相互影响，没有考虑机身对气流的影响，也没有考虑旋翼动力学方面的问题。</w:t>
      </w:r>
    </w:p>
    <w:p w14:paraId="4BB55FB1" w14:textId="77777777" w:rsidR="00000000" w:rsidRDefault="000C0C68">
      <w:pPr>
        <w:ind w:firstLineChars="200" w:firstLine="420"/>
        <w:rPr>
          <w:del w:id="53" w:author="AST" w:date="2022-06-27T09:22:00Z"/>
          <w:rFonts w:hint="eastAsia"/>
        </w:rPr>
      </w:pPr>
      <w:r>
        <w:rPr>
          <w:rFonts w:hint="eastAsia"/>
        </w:rPr>
        <w:t>He</w:t>
      </w:r>
      <w:r>
        <w:rPr>
          <w:rFonts w:hint="eastAsia"/>
        </w:rPr>
        <w:t>等</w:t>
      </w:r>
      <w:r>
        <w:fldChar w:fldCharType="begin"/>
      </w:r>
      <w:r>
        <w:instrText xml:space="preserve"> ADDIN NE.Ref.{5332D2CE-08F7-4294-9D5F-FD64436DBD63}</w:instrText>
      </w:r>
      <w:r>
        <w:fldChar w:fldCharType="separate"/>
      </w:r>
      <w:r>
        <w:rPr>
          <w:color w:val="080000"/>
          <w:kern w:val="0"/>
          <w:szCs w:val="21"/>
          <w:vertAlign w:val="superscript"/>
        </w:rPr>
        <w:t>[12]</w:t>
      </w:r>
      <w:r>
        <w:fldChar w:fldCharType="end"/>
      </w:r>
      <w:r>
        <w:rPr>
          <w:rFonts w:hint="eastAsia"/>
        </w:rPr>
        <w:t>介绍了该公司在建立高置信度舰载直升机飞行仿真环境方面所做的工作。该仿真系统集成了直升机动力学、船体动力学以及非定常船体空气尾流方面的建模方法，为舰载直升</w:t>
      </w:r>
      <w:r>
        <w:rPr>
          <w:rFonts w:hint="eastAsia"/>
        </w:rPr>
        <w:t>机飞行训练和测试提供了一种高效的模拟工具。该仿真系统提供了三种不同精细程度的仿真模型：</w:t>
      </w:r>
      <w:ins w:id="54" w:author="AST" w:date="2022-06-27T09:22:00Z">
        <w:r>
          <w:rPr>
            <w:rFonts w:hint="eastAsia"/>
          </w:rPr>
          <w:t>（</w:t>
        </w:r>
      </w:ins>
      <w:ins w:id="55" w:author="AST" w:date="2022-06-27T09:23:00Z">
        <w:r>
          <w:rPr>
            <w:rFonts w:hint="eastAsia"/>
          </w:rPr>
          <w:t>1</w:t>
        </w:r>
      </w:ins>
      <w:ins w:id="56" w:author="AST" w:date="2022-06-27T09:22:00Z">
        <w:r>
          <w:rPr>
            <w:rFonts w:hint="eastAsia"/>
          </w:rPr>
          <w:t>）</w:t>
        </w:r>
      </w:ins>
    </w:p>
    <w:p w14:paraId="0824E8FD" w14:textId="77777777" w:rsidR="00000000" w:rsidRDefault="000C0C68">
      <w:pPr>
        <w:ind w:firstLineChars="200" w:firstLine="420"/>
        <w:rPr>
          <w:del w:id="57" w:author="AST" w:date="2022-06-27T09:23:00Z"/>
        </w:rPr>
        <w:pPrChange w:id="58" w:author="AST" w:date="2022-06-27T09:23:00Z">
          <w:pPr>
            <w:pStyle w:val="af"/>
            <w:numPr>
              <w:numId w:val="4"/>
            </w:numPr>
            <w:ind w:firstLineChars="0"/>
          </w:pPr>
        </w:pPrChange>
      </w:pPr>
      <w:r>
        <w:rPr>
          <w:rFonts w:hint="eastAsia"/>
        </w:rPr>
        <w:t>旋翼尾迹由有限状态入流模型描述，船体空气尾流由平板模型描述；</w:t>
      </w:r>
    </w:p>
    <w:p w14:paraId="0B0AE3AB" w14:textId="77777777" w:rsidR="00000000" w:rsidRDefault="000C0C68">
      <w:pPr>
        <w:ind w:firstLineChars="200" w:firstLine="420"/>
        <w:rPr>
          <w:del w:id="59" w:author="AST" w:date="2022-06-27T09:23:00Z"/>
        </w:rPr>
        <w:pPrChange w:id="60" w:author="AST" w:date="2022-06-27T09:23:00Z">
          <w:pPr>
            <w:pStyle w:val="af"/>
            <w:numPr>
              <w:numId w:val="4"/>
            </w:numPr>
            <w:ind w:firstLineChars="0"/>
          </w:pPr>
        </w:pPrChange>
      </w:pPr>
      <w:ins w:id="61" w:author="AST" w:date="2022-06-27T09:23:00Z">
        <w:r>
          <w:rPr>
            <w:rFonts w:hint="eastAsia"/>
          </w:rPr>
          <w:t>（</w:t>
        </w:r>
        <w:r>
          <w:rPr>
            <w:rFonts w:hint="eastAsia"/>
          </w:rPr>
          <w:t>2</w:t>
        </w:r>
        <w:r>
          <w:rPr>
            <w:rFonts w:hint="eastAsia"/>
          </w:rPr>
          <w:t>）</w:t>
        </w:r>
      </w:ins>
      <w:r>
        <w:rPr>
          <w:rFonts w:hint="eastAsia"/>
        </w:rPr>
        <w:t>旋翼尾迹由有限状态入流模型描述，船体空气尾流由</w:t>
      </w:r>
      <w:r>
        <w:rPr>
          <w:rFonts w:hint="eastAsia"/>
        </w:rPr>
        <w:t xml:space="preserve"> CFD </w:t>
      </w:r>
      <w:r>
        <w:rPr>
          <w:rFonts w:hint="eastAsia"/>
        </w:rPr>
        <w:t>或实验数据描述；</w:t>
      </w:r>
    </w:p>
    <w:p w14:paraId="3BCCBB9D" w14:textId="77777777" w:rsidR="00000000" w:rsidRDefault="000C0C68">
      <w:pPr>
        <w:ind w:firstLineChars="200" w:firstLine="420"/>
        <w:pPrChange w:id="62" w:author="AST" w:date="2022-06-27T09:23:00Z">
          <w:pPr>
            <w:pStyle w:val="af"/>
            <w:ind w:left="420" w:firstLineChars="0" w:firstLine="0"/>
          </w:pPr>
        </w:pPrChange>
      </w:pPr>
      <w:ins w:id="63" w:author="AST" w:date="2022-06-27T09:23:00Z">
        <w:r>
          <w:rPr>
            <w:rFonts w:hint="eastAsia"/>
          </w:rPr>
          <w:t>（</w:t>
        </w:r>
        <w:r>
          <w:rPr>
            <w:rFonts w:hint="eastAsia"/>
          </w:rPr>
          <w:t>3</w:t>
        </w:r>
        <w:r>
          <w:rPr>
            <w:rFonts w:hint="eastAsia"/>
          </w:rPr>
          <w:t>）</w:t>
        </w:r>
      </w:ins>
      <w:r>
        <w:rPr>
          <w:rFonts w:hint="eastAsia"/>
        </w:rPr>
        <w:t>旋翼尾迹和船体空气尾流由黏性涡粒子方法描述。</w:t>
      </w:r>
    </w:p>
    <w:p w14:paraId="38463B1F" w14:textId="77777777" w:rsidR="00000000" w:rsidRDefault="000C0C68">
      <w:pPr>
        <w:ind w:firstLineChars="200" w:firstLine="420"/>
      </w:pPr>
      <w:r>
        <w:rPr>
          <w:rFonts w:hint="eastAsia"/>
        </w:rPr>
        <w:t>其中，前两种模型可用于实时仿真计算。此后，该公司的</w:t>
      </w:r>
      <w:r>
        <w:rPr>
          <w:rFonts w:hint="eastAsia"/>
        </w:rPr>
        <w:t xml:space="preserve"> Zhao </w:t>
      </w:r>
      <w:r>
        <w:rPr>
          <w:rFonts w:hint="eastAsia"/>
        </w:rPr>
        <w:t>等</w:t>
      </w:r>
      <w:r>
        <w:rPr>
          <w:vertAlign w:val="superscript"/>
        </w:rPr>
        <w:fldChar w:fldCharType="begin"/>
      </w:r>
      <w:r>
        <w:rPr>
          <w:vertAlign w:val="superscript"/>
        </w:rPr>
        <w:instrText xml:space="preserve"> ADDIN NE.Ref.{AA646E2E-25EA-4DF2-8CE1-1F626CB9D289}</w:instrText>
      </w:r>
      <w:r>
        <w:rPr>
          <w:vertAlign w:val="superscript"/>
        </w:rPr>
        <w:fldChar w:fldCharType="separate"/>
      </w:r>
      <w:r>
        <w:rPr>
          <w:rFonts w:ascii="Calibri" w:hAnsi="Calibri" w:cs="Calibri"/>
          <w:color w:val="080000"/>
          <w:kern w:val="0"/>
          <w:szCs w:val="21"/>
          <w:vertAlign w:val="superscript"/>
        </w:rPr>
        <w:t>[13]</w:t>
      </w:r>
      <w:r>
        <w:rPr>
          <w:vertAlign w:val="superscript"/>
        </w:rPr>
        <w:fldChar w:fldCharType="end"/>
      </w:r>
      <w:r>
        <w:rPr>
          <w:rFonts w:hint="eastAsia"/>
        </w:rPr>
        <w:t>将黏性涡粒子方法与基于非结构网格的</w:t>
      </w:r>
      <w:r>
        <w:rPr>
          <w:rFonts w:hint="eastAsia"/>
        </w:rPr>
        <w:t xml:space="preserve"> CFD</w:t>
      </w:r>
      <w:r>
        <w:rPr>
          <w:rFonts w:hint="eastAsia"/>
        </w:rPr>
        <w:t xml:space="preserve"> </w:t>
      </w:r>
      <w:r>
        <w:rPr>
          <w:rFonts w:hint="eastAsia"/>
        </w:rPr>
        <w:t>求解器</w:t>
      </w:r>
      <w:r>
        <w:rPr>
          <w:rFonts w:hint="eastAsia"/>
        </w:rPr>
        <w:lastRenderedPageBreak/>
        <w:t>相结合，研究了旋翼尾迹与船体空气尾流的相互作用。基于此混合方法的计算结果，他们推广了</w:t>
      </w:r>
      <w:r>
        <w:rPr>
          <w:rFonts w:hint="eastAsia"/>
        </w:rPr>
        <w:t>Peters--He</w:t>
      </w:r>
      <w:r>
        <w:rPr>
          <w:rFonts w:hint="eastAsia"/>
        </w:rPr>
        <w:t>有限状态入流模型作，使其适用于实时仿真。</w:t>
      </w:r>
    </w:p>
    <w:p w14:paraId="7956D9DE" w14:textId="77777777" w:rsidR="00000000" w:rsidRDefault="000C0C68">
      <w:pPr>
        <w:pStyle w:val="1"/>
        <w:keepNext w:val="0"/>
        <w:keepLines w:val="0"/>
        <w:numPr>
          <w:ilvl w:val="0"/>
          <w:numId w:val="3"/>
        </w:numPr>
        <w:spacing w:beforeLines="50" w:before="156" w:afterLines="50" w:after="156" w:line="240" w:lineRule="auto"/>
        <w:rPr>
          <w:color w:val="0000FF"/>
          <w:szCs w:val="24"/>
        </w:rPr>
      </w:pPr>
      <w:r>
        <w:rPr>
          <w:rFonts w:hint="eastAsia"/>
          <w:szCs w:val="24"/>
        </w:rPr>
        <w:t>在工程领域的应用现状</w:t>
      </w:r>
    </w:p>
    <w:p w14:paraId="13F1100A" w14:textId="77777777" w:rsidR="00000000" w:rsidRDefault="000C0C68">
      <w:pPr>
        <w:pStyle w:val="3"/>
        <w:numPr>
          <w:ilvl w:val="1"/>
          <w:numId w:val="3"/>
        </w:numPr>
        <w:spacing w:beforeLines="50" w:before="156" w:afterLines="50" w:after="156" w:line="240" w:lineRule="auto"/>
        <w:jc w:val="left"/>
      </w:pPr>
      <w:r>
        <w:rPr>
          <w:rFonts w:hint="eastAsia"/>
        </w:rPr>
        <w:t>舰面动力学</w:t>
      </w:r>
    </w:p>
    <w:p w14:paraId="220102D0" w14:textId="77777777" w:rsidR="00000000" w:rsidRDefault="000C0C68">
      <w:pPr>
        <w:ind w:firstLineChars="200" w:firstLine="420"/>
      </w:pPr>
      <w:r>
        <w:rPr>
          <w:rFonts w:hint="eastAsia"/>
        </w:rPr>
        <w:t>Wei</w:t>
      </w:r>
      <w:r>
        <w:rPr>
          <w:rFonts w:hint="eastAsia"/>
        </w:rPr>
        <w:t>等</w:t>
      </w:r>
      <w:r>
        <w:fldChar w:fldCharType="begin"/>
      </w:r>
      <w:r>
        <w:instrText xml:space="preserve"> ADDIN NE.Ref.{1E50DC13-12B4-47D4-8673-B04072D79054}</w:instrText>
      </w:r>
      <w:r>
        <w:fldChar w:fldCharType="separate"/>
      </w:r>
      <w:r>
        <w:rPr>
          <w:color w:val="080000"/>
          <w:kern w:val="0"/>
          <w:szCs w:val="21"/>
          <w:vertAlign w:val="superscript"/>
        </w:rPr>
        <w:t>[14]</w:t>
      </w:r>
      <w:r>
        <w:fldChar w:fldCharType="end"/>
      </w:r>
      <w:r>
        <w:rPr>
          <w:rFonts w:hint="eastAsia"/>
        </w:rPr>
        <w:t>分析了</w:t>
      </w:r>
      <w:r>
        <w:rPr>
          <w:rFonts w:hint="eastAsia"/>
        </w:rPr>
        <w:t>SH-2F</w:t>
      </w:r>
      <w:r>
        <w:rPr>
          <w:rFonts w:hint="eastAsia"/>
        </w:rPr>
        <w:t>型直升机在预定的甲板运动、甲板摩擦、定常风条件下的舰面动力学特性，用以确定该型直升机安全着舰和离舰的条件。对处于工作状态的旋翼、处于非工作状态的旋翼、折叠起来的旋翼以及机身分别进行了</w:t>
      </w:r>
      <w:r>
        <w:rPr>
          <w:rFonts w:hint="eastAsia"/>
        </w:rPr>
        <w:t>建模，以研究这</w:t>
      </w:r>
      <w:del w:id="64" w:author="AST" w:date="2022-06-27T09:24:00Z">
        <w:r>
          <w:delText>四</w:delText>
        </w:r>
      </w:del>
      <w:ins w:id="65" w:author="AST" w:date="2022-06-27T09:24:00Z">
        <w:r>
          <w:rPr>
            <w:rFonts w:hint="eastAsia"/>
          </w:rPr>
          <w:t>4</w:t>
        </w:r>
      </w:ins>
      <w:r>
        <w:rPr>
          <w:rFonts w:hint="eastAsia"/>
        </w:rPr>
        <w:t>种情况的空气动力学特性。利用能量法推导了船体运动的动力学方程，包含三个线位移、两个角位移（滚转、俯仰）共</w:t>
      </w:r>
      <w:del w:id="66" w:author="AST" w:date="2022-06-27T09:24:00Z">
        <w:r>
          <w:delText>五</w:delText>
        </w:r>
      </w:del>
      <w:ins w:id="67" w:author="AST" w:date="2022-06-27T09:24:00Z">
        <w:r>
          <w:rPr>
            <w:rFonts w:hint="eastAsia"/>
          </w:rPr>
          <w:t>5</w:t>
        </w:r>
      </w:ins>
      <w:r>
        <w:rPr>
          <w:rFonts w:hint="eastAsia"/>
        </w:rPr>
        <w:t>个自由度。此外，他们还分析了不同甲板摩擦条件对直升机舰面动力学特性的影响。基于上述分析模型，此文给出了一些定性和定量的安全指标，但有待实验数据的验证。</w:t>
      </w:r>
    </w:p>
    <w:p w14:paraId="1BD59B5D" w14:textId="77777777" w:rsidR="00000000" w:rsidRDefault="000C0C68">
      <w:pPr>
        <w:ind w:firstLineChars="200" w:firstLine="420"/>
      </w:pPr>
      <w:r>
        <w:rPr>
          <w:rFonts w:hint="eastAsia"/>
        </w:rPr>
        <w:t>Wall</w:t>
      </w:r>
      <w:r>
        <w:fldChar w:fldCharType="begin"/>
      </w:r>
      <w:r>
        <w:instrText xml:space="preserve"> ADDIN NE.Ref.{9900EEE0-B32E-4BB6-AA3F-6CB83ABCA6A1}</w:instrText>
      </w:r>
      <w:r>
        <w:fldChar w:fldCharType="separate"/>
      </w:r>
      <w:r>
        <w:rPr>
          <w:color w:val="080000"/>
          <w:kern w:val="0"/>
          <w:szCs w:val="21"/>
          <w:vertAlign w:val="superscript"/>
        </w:rPr>
        <w:t>[15]</w:t>
      </w:r>
      <w:r>
        <w:fldChar w:fldCharType="end"/>
      </w:r>
      <w:r>
        <w:rPr>
          <w:rFonts w:hint="eastAsia"/>
        </w:rPr>
        <w:t>研究了直升机着舰和离舰过程中桨叶特有的气动弹性问题。在海上风速较大且旋翼转速较低时，桨叶容易出现较大变形，这</w:t>
      </w:r>
      <w:r>
        <w:rPr>
          <w:rFonts w:hint="eastAsia"/>
        </w:rPr>
        <w:t>是由桨叶的动力学特性、船体运动、船体空气尾流等因素共同作用所引起的。他们将柔性桨叶离散为若干刚性的微段，用以表现非线性的桨叶弯曲变形；基于实验数据对船体空气尾流进行建模，体现了甲板上方气流随时间、空间变化的非定常、非均匀的特征。此文反映了影响桨叶气弹响应的各种因素之间相互作用关系的复杂性，但分析所用气动模型依赖实验数据，可考虑用更一般的</w:t>
      </w:r>
      <w:r>
        <w:rPr>
          <w:rFonts w:hint="eastAsia"/>
        </w:rPr>
        <w:t>CFD</w:t>
      </w:r>
      <w:r>
        <w:rPr>
          <w:rFonts w:hint="eastAsia"/>
        </w:rPr>
        <w:t>方法代替。</w:t>
      </w:r>
    </w:p>
    <w:p w14:paraId="6CB6024B" w14:textId="77777777" w:rsidR="00000000" w:rsidRDefault="000C0C68">
      <w:pPr>
        <w:pStyle w:val="3"/>
        <w:numPr>
          <w:ilvl w:val="1"/>
          <w:numId w:val="3"/>
        </w:numPr>
        <w:spacing w:beforeLines="50" w:before="156" w:afterLines="50" w:after="156" w:line="240" w:lineRule="auto"/>
        <w:jc w:val="left"/>
      </w:pPr>
      <w:r>
        <w:rPr>
          <w:rFonts w:hint="eastAsia"/>
        </w:rPr>
        <w:t>飞行动力学</w:t>
      </w:r>
    </w:p>
    <w:p w14:paraId="1D82EA57" w14:textId="77777777" w:rsidR="00000000" w:rsidRDefault="000C0C68">
      <w:pPr>
        <w:ind w:firstLineChars="200" w:firstLine="420"/>
      </w:pPr>
      <w:r>
        <w:rPr>
          <w:rFonts w:hint="eastAsia"/>
        </w:rPr>
        <w:t>Jewell</w:t>
      </w:r>
      <w:r>
        <w:rPr>
          <w:rFonts w:hint="eastAsia"/>
        </w:rPr>
        <w:t>等</w:t>
      </w:r>
      <w:r>
        <w:fldChar w:fldCharType="begin"/>
      </w:r>
      <w:r>
        <w:instrText xml:space="preserve"> ADDIN NE.Ref.{5E871E4B-8418-4FFF-B3FE-8C96B2E4404F}</w:instrText>
      </w:r>
      <w:r>
        <w:fldChar w:fldCharType="separate"/>
      </w:r>
      <w:r>
        <w:rPr>
          <w:color w:val="080000"/>
          <w:kern w:val="0"/>
          <w:szCs w:val="21"/>
          <w:vertAlign w:val="superscript"/>
        </w:rPr>
        <w:t>[16]</w:t>
      </w:r>
      <w:r>
        <w:fldChar w:fldCharType="end"/>
      </w:r>
      <w:r>
        <w:rPr>
          <w:rFonts w:hint="eastAsia"/>
        </w:rPr>
        <w:t>介绍了一项由</w:t>
      </w:r>
      <w:r>
        <w:rPr>
          <w:rFonts w:hint="eastAsia"/>
        </w:rPr>
        <w:t>美国海军航空发展中心支持的实验研究。该项研究的目的是在直升机操稳参数、舰面操纵流程、环境条件等方面，对飞行品质规范修订提出建议。</w:t>
      </w:r>
      <w:r>
        <w:rPr>
          <w:rFonts w:hint="eastAsia"/>
        </w:rPr>
        <w:t xml:space="preserve">Clement </w:t>
      </w:r>
      <w:r>
        <w:rPr>
          <w:rFonts w:hint="eastAsia"/>
        </w:rPr>
        <w:t>等</w:t>
      </w:r>
      <w:r>
        <w:fldChar w:fldCharType="begin"/>
      </w:r>
      <w:r>
        <w:instrText xml:space="preserve"> ADDIN NE.Ref.{4F029EAE-4AE0-465E-B847-26E160021CA2}</w:instrText>
      </w:r>
      <w:r>
        <w:fldChar w:fldCharType="separate"/>
      </w:r>
      <w:r>
        <w:rPr>
          <w:color w:val="080000"/>
          <w:kern w:val="0"/>
          <w:szCs w:val="21"/>
          <w:vertAlign w:val="superscript"/>
        </w:rPr>
        <w:t>[17]</w:t>
      </w:r>
      <w:r>
        <w:fldChar w:fldCharType="end"/>
      </w:r>
      <w:r>
        <w:rPr>
          <w:rFonts w:hint="eastAsia"/>
        </w:rPr>
        <w:t>建立了一种用于模拟直升机着舰飞行的实时仿真模型。该模型采用叶素法对旋翼进行气动建模；利用</w:t>
      </w:r>
      <w:r>
        <w:rPr>
          <w:rFonts w:hint="eastAsia"/>
        </w:rPr>
        <w:t xml:space="preserve">CFD </w:t>
      </w:r>
      <w:r>
        <w:rPr>
          <w:rFonts w:hint="eastAsia"/>
        </w:rPr>
        <w:t>软件得到船体空气尾流数据，并经过三维快速傅里叶变换算法处理，使其适用于实时仿真。</w:t>
      </w:r>
    </w:p>
    <w:p w14:paraId="4264BF15" w14:textId="77777777" w:rsidR="00000000" w:rsidRDefault="000C0C68">
      <w:pPr>
        <w:ind w:firstLineChars="200" w:firstLine="420"/>
      </w:pPr>
      <w:r>
        <w:rPr>
          <w:rFonts w:hint="eastAsia"/>
        </w:rPr>
        <w:t>Zhang</w:t>
      </w:r>
      <w:r>
        <w:rPr>
          <w:rFonts w:hint="eastAsia"/>
        </w:rPr>
        <w:t>等</w:t>
      </w:r>
      <w:r>
        <w:fldChar w:fldCharType="begin"/>
      </w:r>
      <w:r>
        <w:instrText xml:space="preserve"> ADDIN NE.Ref.{A7A972E6-AB53</w:instrText>
      </w:r>
      <w:r>
        <w:instrText>-421B-A8CB-85D60EFEFFB2}</w:instrText>
      </w:r>
      <w:r>
        <w:fldChar w:fldCharType="separate"/>
      </w:r>
      <w:r>
        <w:rPr>
          <w:color w:val="080000"/>
          <w:kern w:val="0"/>
          <w:szCs w:val="21"/>
          <w:vertAlign w:val="superscript"/>
        </w:rPr>
        <w:t>[18]</w:t>
      </w:r>
      <w:r>
        <w:fldChar w:fldCharType="end"/>
      </w:r>
      <w:r>
        <w:rPr>
          <w:rFonts w:hint="eastAsia"/>
        </w:rPr>
        <w:t>利用全尺寸海上实验数据，识别出一个关于船体空气尾流速度垂直分量的功率谱模型。基于上述半经验的船体空气尾流模型和一个简化的旋翼气动模型，他们研究了船体空气尾流对旋翼拉力和滚转、俯仰力矩的影响。此后，他们又建立了一种用于模拟直升机与船体气动干扰并考虑地面效应的实时仿真模型。该模型中，船体由板块表示，旋翼尾迹由固定尾迹和预定尾迹模型表示，海面的影响（地面效应）通过镜像法体现。基于以上模型，将旋翼入流表示成有限状态形式，以便于进行实时仿真。该模型只适用于直</w:t>
      </w:r>
      <w:r>
        <w:rPr>
          <w:rFonts w:hint="eastAsia"/>
        </w:rPr>
        <w:t>升机在甲板上方悬停的配平问题。此后，他们还直升机与船体气动干扰问题中的地面效应问题进行了研究</w:t>
      </w:r>
      <w:r>
        <w:fldChar w:fldCharType="begin"/>
      </w:r>
      <w:r>
        <w:instrText xml:space="preserve"> ADDIN NE.Ref.{A7B94CDB-E1C0-4478-A40A-FCDF3036F994}</w:instrText>
      </w:r>
      <w:r>
        <w:fldChar w:fldCharType="separate"/>
      </w:r>
      <w:r>
        <w:rPr>
          <w:color w:val="080000"/>
          <w:kern w:val="0"/>
          <w:szCs w:val="21"/>
          <w:vertAlign w:val="superscript"/>
        </w:rPr>
        <w:t>[19]</w:t>
      </w:r>
      <w:r>
        <w:fldChar w:fldCharType="end"/>
      </w:r>
      <w:r>
        <w:rPr>
          <w:rFonts w:hint="eastAsia"/>
        </w:rPr>
        <w:t>。</w:t>
      </w:r>
    </w:p>
    <w:p w14:paraId="2E035A4D" w14:textId="77777777" w:rsidR="00000000" w:rsidRDefault="000C0C68">
      <w:pPr>
        <w:ind w:firstLineChars="200" w:firstLine="420"/>
      </w:pPr>
      <w:r>
        <w:rPr>
          <w:rFonts w:hint="eastAsia"/>
        </w:rPr>
        <w:t>Bogstad</w:t>
      </w:r>
      <w:r>
        <w:rPr>
          <w:rFonts w:hint="eastAsia"/>
        </w:rPr>
        <w:t>等以及</w:t>
      </w:r>
      <w:r>
        <w:rPr>
          <w:rFonts w:hint="eastAsia"/>
        </w:rPr>
        <w:t>CAE</w:t>
      </w:r>
      <w:r>
        <w:rPr>
          <w:rFonts w:hint="eastAsia"/>
        </w:rPr>
        <w:t>电子公司的</w:t>
      </w:r>
      <w:r>
        <w:rPr>
          <w:rFonts w:hint="eastAsia"/>
        </w:rPr>
        <w:t xml:space="preserve"> Giannias</w:t>
      </w:r>
      <w:r>
        <w:rPr>
          <w:rFonts w:hint="eastAsia"/>
        </w:rPr>
        <w:t>等</w:t>
      </w:r>
      <w:r>
        <w:fldChar w:fldCharType="begin"/>
      </w:r>
      <w:r>
        <w:instrText xml:space="preserve"> ADDIN NE.Ref.{00F7A03E-7A7F-4D40-BD80-1410BF03CE08}</w:instrText>
      </w:r>
      <w:r>
        <w:fldChar w:fldCharType="separate"/>
      </w:r>
      <w:r>
        <w:rPr>
          <w:color w:val="080000"/>
          <w:kern w:val="0"/>
          <w:szCs w:val="21"/>
          <w:vertAlign w:val="superscript"/>
        </w:rPr>
        <w:t>[20</w:t>
      </w:r>
      <w:del w:id="68" w:author="AST" w:date="2022-06-27T09:25:00Z">
        <w:r>
          <w:rPr>
            <w:color w:val="080000"/>
            <w:kern w:val="0"/>
            <w:szCs w:val="21"/>
            <w:vertAlign w:val="superscript"/>
          </w:rPr>
          <w:delText xml:space="preserve">, </w:delText>
        </w:r>
      </w:del>
      <w:ins w:id="69" w:author="AST" w:date="2022-06-27T09:25:00Z">
        <w:r>
          <w:rPr>
            <w:rFonts w:hint="eastAsia"/>
            <w:color w:val="080000"/>
            <w:kern w:val="0"/>
            <w:szCs w:val="21"/>
            <w:vertAlign w:val="superscript"/>
          </w:rPr>
          <w:t>-</w:t>
        </w:r>
      </w:ins>
      <w:r>
        <w:rPr>
          <w:color w:val="080000"/>
          <w:kern w:val="0"/>
          <w:szCs w:val="21"/>
          <w:vertAlign w:val="superscript"/>
        </w:rPr>
        <w:t>21]</w:t>
      </w:r>
      <w:r>
        <w:fldChar w:fldCharType="end"/>
      </w:r>
      <w:r>
        <w:rPr>
          <w:rFonts w:hint="eastAsia"/>
        </w:rPr>
        <w:t>利用有限元求解器，基于</w:t>
      </w:r>
      <w:r>
        <w:rPr>
          <w:rFonts w:hint="eastAsia"/>
        </w:rPr>
        <w:t xml:space="preserve"> Euler </w:t>
      </w:r>
      <w:r>
        <w:rPr>
          <w:rFonts w:hint="eastAsia"/>
        </w:rPr>
        <w:t>方程和非结构网格技术，研究了船体空气尾流，并将得到的数据整合到直升机飞行仿真软</w:t>
      </w:r>
      <w:r>
        <w:rPr>
          <w:rFonts w:hint="eastAsia"/>
        </w:rPr>
        <w:t>件中。</w:t>
      </w:r>
      <w:r>
        <w:rPr>
          <w:rFonts w:hint="eastAsia"/>
        </w:rPr>
        <w:t>Zan</w:t>
      </w:r>
      <w:r>
        <w:fldChar w:fldCharType="begin"/>
      </w:r>
      <w:r>
        <w:instrText xml:space="preserve"> ADDIN NE.Ref.{35903517-75C6-4EB3-B588-53925F4A3BE6}</w:instrText>
      </w:r>
      <w:r>
        <w:fldChar w:fldCharType="separate"/>
      </w:r>
      <w:r>
        <w:rPr>
          <w:color w:val="080000"/>
          <w:kern w:val="0"/>
          <w:szCs w:val="21"/>
          <w:vertAlign w:val="superscript"/>
        </w:rPr>
        <w:t>[22]</w:t>
      </w:r>
      <w:r>
        <w:fldChar w:fldCharType="end"/>
      </w:r>
      <w:r>
        <w:rPr>
          <w:rFonts w:hint="eastAsia"/>
        </w:rPr>
        <w:t>对</w:t>
      </w:r>
      <w:commentRangeStart w:id="70"/>
      <w:r>
        <w:fldChar w:fldCharType="begin"/>
      </w:r>
      <w:r>
        <w:instrText xml:space="preserve"> ADDIN NE.Ref.{C94E2188-D407-40F5-8E71-A63D5B09359F}</w:instrText>
      </w:r>
      <w:r>
        <w:fldChar w:fldCharType="separate"/>
      </w:r>
      <w:r>
        <w:rPr>
          <w:color w:val="080000"/>
          <w:kern w:val="0"/>
          <w:szCs w:val="21"/>
          <w:vertAlign w:val="superscript"/>
        </w:rPr>
        <w:t>[21]</w:t>
      </w:r>
      <w:r>
        <w:fldChar w:fldCharType="end"/>
      </w:r>
      <w:commentRangeEnd w:id="70"/>
      <w:r>
        <w:commentReference w:id="70"/>
      </w:r>
      <w:r>
        <w:rPr>
          <w:rFonts w:hint="eastAsia"/>
        </w:rPr>
        <w:t>中的一些观点提出了质疑，其认为特殊算例的计算结果与实验数据进行的对比，并不能证明该方法在更一般的条件下下仍然有效。实验和基于</w:t>
      </w:r>
      <w:r>
        <w:rPr>
          <w:rFonts w:hint="eastAsia"/>
        </w:rPr>
        <w:t xml:space="preserve"> Navier--Stokes</w:t>
      </w:r>
      <w:r>
        <w:rPr>
          <w:rFonts w:hint="eastAsia"/>
        </w:rPr>
        <w:t>方程的计算结果都显示，在某些情况下，船体空气尾流是由涡流主导的，并且存在强烈的流动分离现象。因此，</w:t>
      </w:r>
      <w:r>
        <w:fldChar w:fldCharType="begin"/>
      </w:r>
      <w:r>
        <w:instrText xml:space="preserve"> AD</w:instrText>
      </w:r>
      <w:r>
        <w:instrText>DIN NE.Ref.{17FDDF3F-0291-4952-8DAD-603C01B455BE}</w:instrText>
      </w:r>
      <w:r>
        <w:fldChar w:fldCharType="separate"/>
      </w:r>
      <w:r>
        <w:rPr>
          <w:color w:val="080000"/>
          <w:kern w:val="0"/>
          <w:szCs w:val="21"/>
          <w:vertAlign w:val="superscript"/>
        </w:rPr>
        <w:t>[21]</w:t>
      </w:r>
      <w:r>
        <w:fldChar w:fldCharType="end"/>
      </w:r>
      <w:r>
        <w:rPr>
          <w:rFonts w:hint="eastAsia"/>
        </w:rPr>
        <w:t>中基于</w:t>
      </w:r>
      <w:r>
        <w:rPr>
          <w:rFonts w:hint="eastAsia"/>
        </w:rPr>
        <w:t xml:space="preserve"> Euler </w:t>
      </w:r>
      <w:r>
        <w:rPr>
          <w:rFonts w:hint="eastAsia"/>
        </w:rPr>
        <w:t>方程得到的结论并不可靠。</w:t>
      </w:r>
    </w:p>
    <w:p w14:paraId="51AC155D" w14:textId="77777777" w:rsidR="00000000" w:rsidRDefault="000C0C68">
      <w:pPr>
        <w:ind w:firstLineChars="200" w:firstLine="420"/>
      </w:pPr>
      <w:r>
        <w:rPr>
          <w:rFonts w:hint="eastAsia"/>
        </w:rPr>
        <w:t xml:space="preserve">Lee </w:t>
      </w:r>
      <w:r>
        <w:rPr>
          <w:rFonts w:hint="eastAsia"/>
        </w:rPr>
        <w:t>等</w:t>
      </w:r>
      <w:r>
        <w:fldChar w:fldCharType="begin"/>
      </w:r>
      <w:r>
        <w:instrText xml:space="preserve"> ADDIN NE.Ref.{419EFE4C-33FF-4FFF-9E8B-F2785801900E}</w:instrText>
      </w:r>
      <w:r>
        <w:fldChar w:fldCharType="separate"/>
      </w:r>
      <w:r>
        <w:rPr>
          <w:color w:val="080000"/>
          <w:kern w:val="0"/>
          <w:szCs w:val="21"/>
          <w:vertAlign w:val="superscript"/>
        </w:rPr>
        <w:t>[23</w:t>
      </w:r>
      <w:del w:id="71" w:author="AST" w:date="2022-06-27T09:26:00Z">
        <w:r>
          <w:rPr>
            <w:color w:val="080000"/>
            <w:kern w:val="0"/>
            <w:szCs w:val="21"/>
            <w:vertAlign w:val="superscript"/>
          </w:rPr>
          <w:delText xml:space="preserve">, </w:delText>
        </w:r>
      </w:del>
      <w:ins w:id="72" w:author="AST" w:date="2022-06-27T09:26:00Z">
        <w:r>
          <w:rPr>
            <w:rFonts w:hint="eastAsia"/>
            <w:color w:val="080000"/>
            <w:kern w:val="0"/>
            <w:szCs w:val="21"/>
            <w:vertAlign w:val="superscript"/>
          </w:rPr>
          <w:t>-</w:t>
        </w:r>
      </w:ins>
      <w:r>
        <w:rPr>
          <w:color w:val="080000"/>
          <w:kern w:val="0"/>
          <w:szCs w:val="21"/>
          <w:vertAlign w:val="superscript"/>
        </w:rPr>
        <w:t>24]</w:t>
      </w:r>
      <w:r>
        <w:fldChar w:fldCharType="end"/>
      </w:r>
      <w:r>
        <w:rPr>
          <w:rFonts w:hint="eastAsia"/>
        </w:rPr>
        <w:t>基于非结构网格，利用无黏</w:t>
      </w:r>
      <w:r>
        <w:rPr>
          <w:rFonts w:hint="eastAsia"/>
        </w:rPr>
        <w:t>CFD</w:t>
      </w:r>
      <w:r>
        <w:rPr>
          <w:rFonts w:hint="eastAsia"/>
        </w:rPr>
        <w:t>计算得到船体空气尾流，并将其引入到</w:t>
      </w:r>
      <w:r>
        <w:rPr>
          <w:rFonts w:hint="eastAsia"/>
        </w:rPr>
        <w:t>GENHEL</w:t>
      </w:r>
      <w:r>
        <w:rPr>
          <w:rFonts w:hint="eastAsia"/>
        </w:rPr>
        <w:t>直升机飞行仿真程序中。基于此模型，他们针对特定的直升机着舰和离舰飞行轨迹，设计了最优控制算法。结果表明，船体空气尾流的非定常性对于直升机着舰和</w:t>
      </w:r>
      <w:r>
        <w:rPr>
          <w:rFonts w:hint="eastAsia"/>
        </w:rPr>
        <w:t>离舰操纵具有显著影响，这正是舰载直升机与舰载固定翼飞机明细不同的地方。此文中的</w:t>
      </w:r>
      <w:r>
        <w:rPr>
          <w:rFonts w:hint="eastAsia"/>
        </w:rPr>
        <w:t>CFD</w:t>
      </w:r>
      <w:r>
        <w:rPr>
          <w:rFonts w:hint="eastAsia"/>
        </w:rPr>
        <w:t>计算模型没有考虑空气黏性，因而可能没有丢失了一些真实船体空气尾流的特征。在后续研究</w:t>
      </w:r>
      <w:r>
        <w:fldChar w:fldCharType="begin"/>
      </w:r>
      <w:r>
        <w:instrText xml:space="preserve"> ADDIN NE.Ref.{FAC7B96E-97F5-4861-B59A-867C5CAFAC40}</w:instrText>
      </w:r>
      <w:r>
        <w:fldChar w:fldCharType="separate"/>
      </w:r>
      <w:r>
        <w:rPr>
          <w:color w:val="080000"/>
          <w:kern w:val="0"/>
          <w:szCs w:val="21"/>
          <w:vertAlign w:val="superscript"/>
        </w:rPr>
        <w:t>[25]</w:t>
      </w:r>
      <w:r>
        <w:fldChar w:fldCharType="end"/>
      </w:r>
      <w:r>
        <w:rPr>
          <w:rFonts w:hint="eastAsia"/>
        </w:rPr>
        <w:t>中，他们引入了一种随机船体空气尾流模型，用以提高仿真的效率。该模型可用于优化飞行控制系统，以提高飞行器抗扰性能。</w:t>
      </w:r>
    </w:p>
    <w:p w14:paraId="51BC5F02" w14:textId="77777777" w:rsidR="00000000" w:rsidRDefault="000C0C68">
      <w:pPr>
        <w:ind w:firstLineChars="200" w:firstLine="420"/>
      </w:pPr>
      <w:r>
        <w:rPr>
          <w:rFonts w:hint="eastAsia"/>
        </w:rPr>
        <w:t>Hoydonck</w:t>
      </w:r>
      <w:r>
        <w:rPr>
          <w:rFonts w:hint="eastAsia"/>
        </w:rPr>
        <w:t>等</w:t>
      </w:r>
      <w:r>
        <w:fldChar w:fldCharType="begin"/>
      </w:r>
      <w:r>
        <w:instrText xml:space="preserve"> ADDIN NE.Ref.{A9B488C1-E914-4962-97BC-DA688A7E</w:instrText>
      </w:r>
      <w:r>
        <w:instrText>A255}</w:instrText>
      </w:r>
      <w:r>
        <w:fldChar w:fldCharType="separate"/>
      </w:r>
      <w:r>
        <w:rPr>
          <w:color w:val="080000"/>
          <w:kern w:val="0"/>
          <w:szCs w:val="21"/>
          <w:vertAlign w:val="superscript"/>
        </w:rPr>
        <w:t>[26]</w:t>
      </w:r>
      <w:r>
        <w:fldChar w:fldCharType="end"/>
      </w:r>
      <w:r>
        <w:rPr>
          <w:rFonts w:hint="eastAsia"/>
        </w:rPr>
        <w:t>建立了一种用于模拟直升机着舰操纵的飞行力学模型。旋翼模型采</w:t>
      </w:r>
      <w:r>
        <w:rPr>
          <w:rFonts w:hint="eastAsia"/>
        </w:rPr>
        <w:lastRenderedPageBreak/>
        <w:t>用刚性桨叶，考虑二阶挥舞运动，用叶素法对主旋翼进行建模。旋翼入流采用一种改进的</w:t>
      </w:r>
      <w:r>
        <w:rPr>
          <w:rFonts w:hint="eastAsia"/>
        </w:rPr>
        <w:t xml:space="preserve"> Pitt--Peters </w:t>
      </w:r>
      <w:r>
        <w:rPr>
          <w:rFonts w:hint="eastAsia"/>
        </w:rPr>
        <w:t>动态入流模型进行建模，通过引入四个状态变量来体现尾迹畸变对旋翼入流的影响。利用该模型，他们研究了直升机按预定路径着舰的飞行稳定性和控制方面的一些问题，但并没有考虑船体空气尾流对旋翼的影响。</w:t>
      </w:r>
    </w:p>
    <w:p w14:paraId="4295C1D8" w14:textId="77777777" w:rsidR="00000000" w:rsidRDefault="000C0C68">
      <w:pPr>
        <w:ind w:firstLineChars="200" w:firstLine="420"/>
      </w:pPr>
      <w:r>
        <w:rPr>
          <w:rFonts w:hint="eastAsia"/>
        </w:rPr>
        <w:t>Forrest</w:t>
      </w:r>
      <w:r>
        <w:rPr>
          <w:rFonts w:hint="eastAsia"/>
        </w:rPr>
        <w:t>等</w:t>
      </w:r>
      <w:r>
        <w:fldChar w:fldCharType="begin"/>
      </w:r>
      <w:r>
        <w:instrText xml:space="preserve"> ADDIN NE.Ref.{5D141E75-E848-4D1C-826D-24BF87C85447}</w:instrText>
      </w:r>
      <w:r>
        <w:fldChar w:fldCharType="separate"/>
      </w:r>
      <w:r>
        <w:rPr>
          <w:color w:val="080000"/>
          <w:kern w:val="0"/>
          <w:szCs w:val="21"/>
          <w:vertAlign w:val="superscript"/>
        </w:rPr>
        <w:t>[27]</w:t>
      </w:r>
      <w:r>
        <w:fldChar w:fldCharType="end"/>
      </w:r>
      <w:r>
        <w:rPr>
          <w:rFonts w:hint="eastAsia"/>
        </w:rPr>
        <w:t>将</w:t>
      </w:r>
      <w:r>
        <w:rPr>
          <w:rFonts w:hint="eastAsia"/>
        </w:rPr>
        <w:t>非定常</w:t>
      </w:r>
      <w:r>
        <w:rPr>
          <w:rFonts w:hint="eastAsia"/>
        </w:rPr>
        <w:t>CFD</w:t>
      </w:r>
      <w:r>
        <w:rPr>
          <w:rFonts w:hint="eastAsia"/>
        </w:rPr>
        <w:t>计算所得的船体空气尾流数据引入到直升机飞行模拟器中，得到了一个比较接近真实情况的飞行仿真环境。一些直升机着舰过程中真实存在的现象，在该仿真模型中得到了体现。通过飞行员的主观评价以及其他客观指标，验证了该模型的有效性，也验证了将船体空气尾流</w:t>
      </w:r>
      <w:r>
        <w:rPr>
          <w:rFonts w:hint="eastAsia"/>
        </w:rPr>
        <w:t>CFD</w:t>
      </w:r>
      <w:r>
        <w:rPr>
          <w:rFonts w:hint="eastAsia"/>
        </w:rPr>
        <w:t>计算结果引入飞行仿真的可行性。尽管该方法只考虑了船体空气尾流对旋翼尾迹的影响，但仍可应用于舰载直升机飞行员的日常训练。</w:t>
      </w:r>
    </w:p>
    <w:p w14:paraId="063A4773" w14:textId="77777777" w:rsidR="00000000" w:rsidRDefault="000C0C68">
      <w:pPr>
        <w:ind w:firstLineChars="200" w:firstLine="420"/>
      </w:pPr>
      <w:r>
        <w:rPr>
          <w:rFonts w:hint="eastAsia"/>
        </w:rPr>
        <w:t>Akinyanju</w:t>
      </w:r>
      <w:r>
        <w:fldChar w:fldCharType="begin"/>
      </w:r>
      <w:r>
        <w:instrText xml:space="preserve"> ADDIN NE.Ref.{6C807B06-1329-401D-80C6-B7E53DEF2005}</w:instrText>
      </w:r>
      <w:r>
        <w:fldChar w:fldCharType="separate"/>
      </w:r>
      <w:r>
        <w:rPr>
          <w:color w:val="080000"/>
          <w:kern w:val="0"/>
          <w:szCs w:val="21"/>
          <w:vertAlign w:val="superscript"/>
        </w:rPr>
        <w:t>[28]</w:t>
      </w:r>
      <w:r>
        <w:fldChar w:fldCharType="end"/>
      </w:r>
      <w:r>
        <w:rPr>
          <w:rFonts w:hint="eastAsia"/>
        </w:rPr>
        <w:t>基于</w:t>
      </w:r>
      <w:r>
        <w:rPr>
          <w:rFonts w:hint="eastAsia"/>
        </w:rPr>
        <w:t>FLIGHTLAB</w:t>
      </w:r>
      <w:r>
        <w:rPr>
          <w:rFonts w:hint="eastAsia"/>
        </w:rPr>
        <w:t>直升机综合分析软件，对舰载直升机舰面操纵进行了建模和分析，并将仿真结果与实验数据进行了比较。他们采用叶素法、有限状态尾迹和自由尾迹对旋翼进行建模，基于</w:t>
      </w:r>
      <w:r>
        <w:rPr>
          <w:rFonts w:hint="eastAsia"/>
        </w:rPr>
        <w:t>CFD</w:t>
      </w:r>
      <w:r>
        <w:rPr>
          <w:rFonts w:hint="eastAsia"/>
        </w:rPr>
        <w:t>对船体空气尾流进行模拟，引入</w:t>
      </w:r>
      <w:del w:id="73" w:author="AST" w:date="2022-06-27T09:27:00Z">
        <w:r>
          <w:rPr>
            <w:rFonts w:hint="eastAsia"/>
          </w:rPr>
          <w:delText>“</w:delText>
        </w:r>
      </w:del>
      <w:r>
        <w:rPr>
          <w:rFonts w:hint="eastAsia"/>
        </w:rPr>
        <w:t>地面涡（</w:t>
      </w:r>
      <w:r>
        <w:rPr>
          <w:rFonts w:hint="eastAsia"/>
        </w:rPr>
        <w:t>Ground Vortex</w:t>
      </w:r>
      <w:r>
        <w:rPr>
          <w:rFonts w:hint="eastAsia"/>
        </w:rPr>
        <w:t>）</w:t>
      </w:r>
      <w:del w:id="74" w:author="AST" w:date="2022-06-27T09:27:00Z">
        <w:r>
          <w:rPr>
            <w:rFonts w:hint="eastAsia"/>
          </w:rPr>
          <w:delText>”</w:delText>
        </w:r>
      </w:del>
      <w:r>
        <w:rPr>
          <w:rFonts w:hint="eastAsia"/>
        </w:rPr>
        <w:t>模拟甲板和海面引起的地面效应。计算结果表明，船的航行速度、航向、旋翼转速、海况对直升机的舰面操纵具有显著影响，并且得到了实验数据的验证。但此文中的建模工作过于依赖软件提供的功能，因而不具有一般性，也不易引入更精细的气动或动力学模型。</w:t>
      </w:r>
    </w:p>
    <w:p w14:paraId="04D3C14D" w14:textId="77777777" w:rsidR="00000000" w:rsidRDefault="000C0C68">
      <w:pPr>
        <w:pStyle w:val="3"/>
        <w:numPr>
          <w:ilvl w:val="1"/>
          <w:numId w:val="3"/>
        </w:numPr>
        <w:spacing w:beforeLines="50" w:before="156" w:afterLines="50" w:after="156" w:line="240" w:lineRule="auto"/>
        <w:jc w:val="left"/>
      </w:pPr>
      <w:r>
        <w:rPr>
          <w:rFonts w:hint="eastAsia"/>
        </w:rPr>
        <w:t>导航与飞控</w:t>
      </w:r>
    </w:p>
    <w:p w14:paraId="4AAB5521" w14:textId="77777777" w:rsidR="00000000" w:rsidRDefault="000C0C68">
      <w:pPr>
        <w:ind w:firstLineChars="200" w:firstLine="420"/>
        <w:rPr>
          <w:rFonts w:hint="eastAsia"/>
        </w:rPr>
      </w:pPr>
      <w:r>
        <w:rPr>
          <w:rFonts w:hint="eastAsia"/>
        </w:rPr>
        <w:t>Ngo</w:t>
      </w:r>
      <w:r>
        <w:rPr>
          <w:rFonts w:hint="eastAsia"/>
        </w:rPr>
        <w:t>和</w:t>
      </w:r>
      <w:r>
        <w:rPr>
          <w:rFonts w:hint="eastAsia"/>
        </w:rPr>
        <w:t>Sultan</w:t>
      </w:r>
      <w:r>
        <w:fldChar w:fldCharType="begin"/>
      </w:r>
      <w:r>
        <w:instrText xml:space="preserve"> ADDIN NE.Ref.{D503FFE6-C82D-4359-80C9-7D68E78706B0}</w:instrText>
      </w:r>
      <w:r>
        <w:fldChar w:fldCharType="separate"/>
      </w:r>
      <w:r>
        <w:rPr>
          <w:color w:val="080000"/>
          <w:kern w:val="0"/>
          <w:szCs w:val="21"/>
          <w:vertAlign w:val="superscript"/>
        </w:rPr>
        <w:t>[29]</w:t>
      </w:r>
      <w:r>
        <w:fldChar w:fldCharType="end"/>
      </w:r>
      <w:r>
        <w:rPr>
          <w:rFonts w:hint="eastAsia"/>
        </w:rPr>
        <w:t>建立了一种用于着舰操纵的面向控制系统设计的非线性直升机飞行力学模型。该非线性模型具有隐式常微分方程的形式，其结果与基于悬停和前飞状态线化模型的结果吻合较好。此外，他们用一种简单的船体运动模型来模拟海面不规则运动对船体的影响。基于以上直升机模型和船体模型，他们利用模型预测控制（</w:t>
      </w:r>
      <w:r>
        <w:rPr>
          <w:rFonts w:hint="eastAsia"/>
        </w:rPr>
        <w:t>Model predictive control, MPC</w:t>
      </w:r>
      <w:r>
        <w:rPr>
          <w:rFonts w:hint="eastAsia"/>
        </w:rPr>
        <w:t>）方法，设计了一种能够完成自主着舰任务的控制系统。从工程</w:t>
      </w:r>
      <w:r>
        <w:rPr>
          <w:rFonts w:hint="eastAsia"/>
        </w:rPr>
        <w:t>实践</w:t>
      </w:r>
      <w:r>
        <w:rPr>
          <w:rFonts w:hint="eastAsia"/>
        </w:rPr>
        <w:t>角度看，该模型具有一定的应用价值，但该模型所用的</w:t>
      </w:r>
      <w:r>
        <w:rPr>
          <w:rFonts w:hint="eastAsia"/>
        </w:rPr>
        <w:t xml:space="preserve">Pitt--Peters </w:t>
      </w:r>
      <w:r>
        <w:rPr>
          <w:rFonts w:hint="eastAsia"/>
        </w:rPr>
        <w:t>静态入流模型，并不能体现旋翼与船体在气动方面的相互影响。</w:t>
      </w:r>
    </w:p>
    <w:p w14:paraId="29EDA8A2" w14:textId="77777777" w:rsidR="00000000" w:rsidRDefault="000C0C68">
      <w:pPr>
        <w:ind w:firstLineChars="200" w:firstLine="420"/>
      </w:pPr>
      <w:r>
        <w:rPr>
          <w:rFonts w:hint="eastAsia"/>
        </w:rPr>
        <w:t>Gevaert</w:t>
      </w:r>
      <w:r>
        <w:rPr>
          <w:rFonts w:hint="eastAsia"/>
        </w:rPr>
        <w:t>等</w:t>
      </w:r>
      <w:r>
        <w:fldChar w:fldCharType="begin"/>
      </w:r>
      <w:r>
        <w:instrText xml:space="preserve"> ADDIN NE.Ref.{016DEF74-2CD7-4A73-B177-9462FEE49248}</w:instrText>
      </w:r>
      <w:r>
        <w:fldChar w:fldCharType="separate"/>
      </w:r>
      <w:r>
        <w:rPr>
          <w:color w:val="080000"/>
          <w:kern w:val="0"/>
          <w:szCs w:val="21"/>
          <w:vertAlign w:val="superscript"/>
        </w:rPr>
        <w:t>[30]</w:t>
      </w:r>
      <w:r>
        <w:fldChar w:fldCharType="end"/>
      </w:r>
      <w:r>
        <w:rPr>
          <w:rFonts w:hint="eastAsia"/>
        </w:rPr>
        <w:t>提出了一种全自动直升机舰面回收系统的设计方案。针对高海况条件下的舰载机着陆任务，设计了导航和控制系统算法。他们将六自由度直升机飞行动力学模型和船体运动数据用于全自动和远程人在回路仿真。</w:t>
      </w:r>
    </w:p>
    <w:p w14:paraId="1D6B19EF" w14:textId="77777777" w:rsidR="00000000" w:rsidRDefault="000C0C68">
      <w:pPr>
        <w:ind w:firstLineChars="200" w:firstLine="420"/>
      </w:pPr>
      <w:r>
        <w:rPr>
          <w:rFonts w:hint="eastAsia"/>
        </w:rPr>
        <w:t>Negrin</w:t>
      </w:r>
      <w:r>
        <w:rPr>
          <w:rFonts w:hint="eastAsia"/>
        </w:rPr>
        <w:t>等</w:t>
      </w:r>
      <w:r>
        <w:fldChar w:fldCharType="begin"/>
      </w:r>
      <w:r>
        <w:instrText xml:space="preserve"> ADDIN NE.Ref.{72949C8</w:instrText>
      </w:r>
      <w:r>
        <w:instrText>9-06D4-4ACB-AEC7-316ED446CA06}</w:instrText>
      </w:r>
      <w:r>
        <w:fldChar w:fldCharType="separate"/>
      </w:r>
      <w:r>
        <w:rPr>
          <w:color w:val="080000"/>
          <w:kern w:val="0"/>
          <w:szCs w:val="21"/>
          <w:vertAlign w:val="superscript"/>
        </w:rPr>
        <w:t>[31]</w:t>
      </w:r>
      <w:r>
        <w:fldChar w:fldCharType="end"/>
      </w:r>
      <w:r>
        <w:rPr>
          <w:rFonts w:hint="eastAsia"/>
        </w:rPr>
        <w:t>介绍了一种用于手动执行直升机在移动甲板上方低空悬停任务的叠加显示技术。分析和实验结果表明，将惯性参考系中的位置信息提供给飞行员，有助于提高直升机在移动甲板上方执行悬停任务的质量。</w:t>
      </w:r>
    </w:p>
    <w:p w14:paraId="30CE9973" w14:textId="77777777" w:rsidR="00000000" w:rsidRDefault="000C0C68">
      <w:pPr>
        <w:ind w:firstLineChars="200" w:firstLine="420"/>
      </w:pPr>
      <w:r>
        <w:rPr>
          <w:rFonts w:hint="eastAsia"/>
        </w:rPr>
        <w:t>Hess</w:t>
      </w:r>
      <w:r>
        <w:fldChar w:fldCharType="begin"/>
      </w:r>
      <w:r>
        <w:instrText xml:space="preserve"> ADDIN NE.Ref.{60678896-05BE-4817-A518-DFE6056B1164}</w:instrText>
      </w:r>
      <w:r>
        <w:fldChar w:fldCharType="separate"/>
      </w:r>
      <w:r>
        <w:rPr>
          <w:color w:val="080000"/>
          <w:kern w:val="0"/>
          <w:szCs w:val="21"/>
          <w:vertAlign w:val="superscript"/>
        </w:rPr>
        <w:t>[32]</w:t>
      </w:r>
      <w:r>
        <w:fldChar w:fldCharType="end"/>
      </w:r>
      <w:r>
        <w:rPr>
          <w:rFonts w:hint="eastAsia"/>
        </w:rPr>
        <w:t>基于简化的船体运动和直升机飞行动力学模型，提出了一种适用于直升机全包线飞行控制系统设计的方法，并将该方法应用于直升机在高速航行的船只甲</w:t>
      </w:r>
      <w:r>
        <w:rPr>
          <w:rFonts w:hint="eastAsia"/>
        </w:rPr>
        <w:t>板附近执行位置保持任务。</w:t>
      </w:r>
    </w:p>
    <w:p w14:paraId="00E1B064" w14:textId="77777777" w:rsidR="00000000" w:rsidRDefault="000C0C68">
      <w:pPr>
        <w:pStyle w:val="1"/>
        <w:keepNext w:val="0"/>
        <w:keepLines w:val="0"/>
        <w:numPr>
          <w:ilvl w:val="0"/>
          <w:numId w:val="3"/>
        </w:numPr>
        <w:spacing w:beforeLines="50" w:before="156" w:afterLines="50" w:after="156" w:line="240" w:lineRule="auto"/>
        <w:rPr>
          <w:color w:val="0000FF"/>
          <w:szCs w:val="24"/>
        </w:rPr>
      </w:pPr>
      <w:r>
        <w:rPr>
          <w:rFonts w:hint="eastAsia"/>
          <w:szCs w:val="24"/>
        </w:rPr>
        <w:t>结论</w:t>
      </w:r>
    </w:p>
    <w:p w14:paraId="6D38971C" w14:textId="77777777" w:rsidR="00000000" w:rsidRDefault="000C0C68">
      <w:pPr>
        <w:ind w:firstLineChars="200" w:firstLine="420"/>
      </w:pPr>
      <w:r>
        <w:rPr>
          <w:rFonts w:hint="eastAsia"/>
        </w:rPr>
        <w:t>本文对舰载直升机空气动力学的研究现状进行了综述，并对与舰载直升机相关的一些应用问题作了简要介绍。舰载直升机空气动力学的研究，既包含所有直升机共有的一般性问题（即</w:t>
      </w:r>
      <w:del w:id="75" w:author="AST" w:date="2022-06-27T09:30:00Z">
        <w:r>
          <w:rPr>
            <w:rFonts w:hint="eastAsia"/>
          </w:rPr>
          <w:delText xml:space="preserve"> </w:delText>
        </w:r>
      </w:del>
      <w:del w:id="76" w:author="AST" w:date="2022-06-27T09:29:00Z">
        <w:r>
          <w:rPr>
            <w:rFonts w:hint="eastAsia"/>
          </w:rPr>
          <w:delText>“</w:delText>
        </w:r>
      </w:del>
      <w:r>
        <w:rPr>
          <w:rFonts w:hint="eastAsia"/>
        </w:rPr>
        <w:t>直升机空气动力学</w:t>
      </w:r>
      <w:del w:id="77" w:author="AST" w:date="2022-06-27T09:29:00Z">
        <w:r>
          <w:rPr>
            <w:rFonts w:hint="eastAsia"/>
          </w:rPr>
          <w:delText>”</w:delText>
        </w:r>
      </w:del>
      <w:r>
        <w:rPr>
          <w:rFonts w:hint="eastAsia"/>
        </w:rPr>
        <w:t>或</w:t>
      </w:r>
      <w:del w:id="78" w:author="AST" w:date="2022-06-27T09:29:00Z">
        <w:r>
          <w:rPr>
            <w:rFonts w:hint="eastAsia"/>
          </w:rPr>
          <w:delText>“</w:delText>
        </w:r>
      </w:del>
      <w:r>
        <w:rPr>
          <w:rFonts w:hint="eastAsia"/>
        </w:rPr>
        <w:t>旋翼空气动力学</w:t>
      </w:r>
      <w:del w:id="79" w:author="AST" w:date="2022-06-27T09:30:00Z">
        <w:r>
          <w:rPr>
            <w:rFonts w:hint="eastAsia"/>
          </w:rPr>
          <w:delText>”</w:delText>
        </w:r>
      </w:del>
      <w:r>
        <w:rPr>
          <w:rFonts w:hint="eastAsia"/>
        </w:rPr>
        <w:t>的研究内容），也有海面和船体与旋翼相互影响所带来的特殊问题。旋翼空气动力学研究的主要任务是，认识旋翼流场的特点和规律，为直升机的设计、使用和维护提供支持。舰载直升机舰面空气动力学研究的主要任务则是，深入理解旋翼尾迹和船体空气尾流的流动特点，把握海面、船体与旋翼之间的气动干扰规律</w:t>
      </w:r>
      <w:r>
        <w:rPr>
          <w:rFonts w:hint="eastAsia"/>
        </w:rPr>
        <w:t>，为舰载直升机舰面动力学、飞行动力学、导航和飞控研究提供支持。</w:t>
      </w:r>
    </w:p>
    <w:p w14:paraId="2F0A0283" w14:textId="77777777" w:rsidR="00000000" w:rsidRDefault="000C0C68">
      <w:pPr>
        <w:ind w:firstLineChars="200" w:firstLine="420"/>
      </w:pPr>
      <w:r>
        <w:rPr>
          <w:rFonts w:hint="eastAsia"/>
        </w:rPr>
        <w:t>对舰载直升机空气动力学的实验研究经历了从定性到定量，从宏观到微观的发展过程。定量实验方面，包含测力实验和测速实验两类。伴随实验技术的进步，测速实验经历了介入式热线测速技术、非介入式单点</w:t>
      </w:r>
      <w:r>
        <w:rPr>
          <w:rFonts w:hint="eastAsia"/>
        </w:rPr>
        <w:t>LDV</w:t>
      </w:r>
      <w:r>
        <w:rPr>
          <w:rFonts w:hint="eastAsia"/>
        </w:rPr>
        <w:t>技术、非介入式多点</w:t>
      </w:r>
      <w:r>
        <w:rPr>
          <w:rFonts w:hint="eastAsia"/>
        </w:rPr>
        <w:t>PIV</w:t>
      </w:r>
      <w:r>
        <w:rPr>
          <w:rFonts w:hint="eastAsia"/>
        </w:rPr>
        <w:t>技术的发展</w:t>
      </w:r>
      <w:r>
        <w:rPr>
          <w:rFonts w:hint="eastAsia"/>
        </w:rPr>
        <w:lastRenderedPageBreak/>
        <w:t>过程。目前，三维</w:t>
      </w:r>
      <w:r>
        <w:rPr>
          <w:rFonts w:hint="eastAsia"/>
        </w:rPr>
        <w:t>PIV</w:t>
      </w:r>
      <w:r>
        <w:rPr>
          <w:rFonts w:hint="eastAsia"/>
        </w:rPr>
        <w:t>技术已经能够对旋翼流场进行高分辨率测量，可以预见，该技术在未来一段时间里仍将是旋翼空气动力学研究的重要工具。</w:t>
      </w:r>
    </w:p>
    <w:p w14:paraId="2E0F2BD7" w14:textId="77777777" w:rsidR="00000000" w:rsidRDefault="000C0C68">
      <w:pPr>
        <w:ind w:firstLineChars="200" w:firstLine="420"/>
      </w:pPr>
      <w:r>
        <w:rPr>
          <w:rFonts w:hint="eastAsia"/>
        </w:rPr>
        <w:t>数值计算是舰载直升机空气动力学的另一类重要的研究方法。旋翼流场的非定常、非线性特征决定了问题</w:t>
      </w:r>
      <w:r>
        <w:rPr>
          <w:rFonts w:hint="eastAsia"/>
        </w:rPr>
        <w:t>的复杂性。为了真实还原旋翼流场的流动特征，必须解决好转捩、附面层分离、涡核粘性耗散、涡结构失稳破裂等复杂的流体力学问题。为了解决网格离散带来的涡量非物理耗散问题，网格自适应加密技术、涡量约束方法等新兴的流体力学计算方法正成为该领域的研究热点。</w:t>
      </w:r>
    </w:p>
    <w:p w14:paraId="17119F30" w14:textId="77777777" w:rsidR="00000000" w:rsidRDefault="000C0C68">
      <w:pPr>
        <w:ind w:firstLineChars="200" w:firstLine="420"/>
      </w:pPr>
      <w:r>
        <w:rPr>
          <w:rFonts w:hint="eastAsia"/>
        </w:rPr>
        <w:t>舰载直升机由海上作业、舰面起降所带来的特殊空气动力学问题，表现为海面自由来流、船只空气尾流与旋翼尾迹的相互作用，即气动干扰问题。美国、法国、荷兰等国在该领域开展了许多实验和计算方法研究，一些分析方法已经实现商业化，并成功应用到飞行仿真、导航和飞行控制系统设计等应用领域</w:t>
      </w:r>
      <w:r>
        <w:rPr>
          <w:rFonts w:hint="eastAsia"/>
        </w:rPr>
        <w:t>。相比之下，我国在这方面开展的研究工作十分有限。研究舰载直升机空气动力学，特别是海面、船只与旋翼之间的复杂气动干扰问题，对于确定直升机舰面起降的环境条件，制定和完善直升机舰面起降作业规程，提高舰载直升机的安全性和作业效率具有重要意义。</w:t>
      </w:r>
    </w:p>
    <w:p w14:paraId="1A14C43D" w14:textId="77777777" w:rsidR="00000000" w:rsidRDefault="000C0C68"/>
    <w:p w14:paraId="29B91CCC" w14:textId="77777777" w:rsidR="00000000" w:rsidRDefault="000C0C68">
      <w:pPr>
        <w:rPr>
          <w:rFonts w:ascii="黑体" w:eastAsia="黑体" w:hAnsi="黑体" w:cs="黑体"/>
          <w:sz w:val="20"/>
          <w:szCs w:val="20"/>
        </w:rPr>
      </w:pPr>
      <w:r>
        <w:rPr>
          <w:rFonts w:ascii="黑体" w:eastAsia="黑体" w:hAnsi="黑体" w:cs="黑体" w:hint="eastAsia"/>
          <w:sz w:val="20"/>
          <w:szCs w:val="20"/>
        </w:rPr>
        <w:t>参</w:t>
      </w:r>
      <w:r>
        <w:rPr>
          <w:rFonts w:ascii="黑体" w:eastAsia="黑体" w:hAnsi="黑体" w:cs="黑体" w:hint="eastAsia"/>
          <w:sz w:val="20"/>
          <w:szCs w:val="20"/>
        </w:rPr>
        <w:t xml:space="preserve"> </w:t>
      </w:r>
      <w:r>
        <w:rPr>
          <w:rFonts w:ascii="黑体" w:eastAsia="黑体" w:hAnsi="黑体" w:cs="黑体" w:hint="eastAsia"/>
          <w:sz w:val="20"/>
          <w:szCs w:val="20"/>
        </w:rPr>
        <w:t>考</w:t>
      </w:r>
      <w:r>
        <w:rPr>
          <w:rFonts w:ascii="黑体" w:eastAsia="黑体" w:hAnsi="黑体" w:cs="黑体" w:hint="eastAsia"/>
          <w:sz w:val="20"/>
          <w:szCs w:val="20"/>
        </w:rPr>
        <w:t xml:space="preserve"> </w:t>
      </w:r>
      <w:r>
        <w:rPr>
          <w:rFonts w:ascii="黑体" w:eastAsia="黑体" w:hAnsi="黑体" w:cs="黑体" w:hint="eastAsia"/>
          <w:sz w:val="20"/>
          <w:szCs w:val="20"/>
        </w:rPr>
        <w:t>文</w:t>
      </w:r>
      <w:r>
        <w:rPr>
          <w:rFonts w:ascii="黑体" w:eastAsia="黑体" w:hAnsi="黑体" w:cs="黑体" w:hint="eastAsia"/>
          <w:sz w:val="20"/>
          <w:szCs w:val="20"/>
        </w:rPr>
        <w:t xml:space="preserve"> </w:t>
      </w:r>
      <w:r>
        <w:rPr>
          <w:rFonts w:ascii="黑体" w:eastAsia="黑体" w:hAnsi="黑体" w:cs="黑体" w:hint="eastAsia"/>
          <w:sz w:val="20"/>
          <w:szCs w:val="20"/>
        </w:rPr>
        <w:t>献</w:t>
      </w:r>
      <w:commentRangeStart w:id="80"/>
      <w:commentRangeEnd w:id="80"/>
      <w:r>
        <w:commentReference w:id="81"/>
      </w:r>
    </w:p>
    <w:p w14:paraId="3D928046" w14:textId="77777777" w:rsidR="00000000" w:rsidRDefault="000C0C68">
      <w:pPr>
        <w:autoSpaceDE w:val="0"/>
        <w:autoSpaceDN w:val="0"/>
        <w:adjustRightInd w:val="0"/>
        <w:jc w:val="left"/>
        <w:rPr>
          <w:kern w:val="0"/>
          <w:sz w:val="24"/>
        </w:rPr>
      </w:pPr>
      <w:r>
        <w:rPr>
          <w:sz w:val="18"/>
          <w:szCs w:val="18"/>
        </w:rPr>
        <w:fldChar w:fldCharType="begin"/>
      </w:r>
      <w:r>
        <w:rPr>
          <w:sz w:val="18"/>
          <w:szCs w:val="18"/>
        </w:rPr>
        <w:instrText xml:space="preserve"> ADDIN NE.Bib</w:instrText>
      </w:r>
      <w:r>
        <w:rPr>
          <w:sz w:val="18"/>
          <w:szCs w:val="18"/>
        </w:rPr>
        <w:fldChar w:fldCharType="separate"/>
      </w:r>
    </w:p>
    <w:p w14:paraId="384FBFD1" w14:textId="77777777" w:rsidR="00000000" w:rsidRDefault="000C0C68">
      <w:pPr>
        <w:autoSpaceDE w:val="0"/>
        <w:autoSpaceDN w:val="0"/>
        <w:adjustRightInd w:val="0"/>
        <w:rPr>
          <w:kern w:val="0"/>
          <w:sz w:val="24"/>
        </w:rPr>
      </w:pPr>
      <w:r>
        <w:rPr>
          <w:color w:val="000000"/>
          <w:kern w:val="0"/>
          <w:sz w:val="20"/>
          <w:szCs w:val="20"/>
        </w:rPr>
        <w:t xml:space="preserve"> [1] </w:t>
      </w:r>
      <w:bookmarkStart w:id="82" w:name="_nebB526E4D4_ADFA_4BDF_9055_04B203CF456C"/>
      <w:r>
        <w:rPr>
          <w:rFonts w:ascii="宋体" w:cs="宋体" w:hint="eastAsia"/>
          <w:color w:val="000000"/>
          <w:kern w:val="0"/>
          <w:sz w:val="20"/>
          <w:szCs w:val="20"/>
        </w:rPr>
        <w:t>倪先平</w:t>
      </w:r>
      <w:r>
        <w:rPr>
          <w:color w:val="000000"/>
          <w:kern w:val="0"/>
          <w:sz w:val="20"/>
          <w:szCs w:val="20"/>
        </w:rPr>
        <w:t xml:space="preserve">. </w:t>
      </w:r>
      <w:r>
        <w:rPr>
          <w:rFonts w:ascii="宋体" w:cs="宋体" w:hint="eastAsia"/>
          <w:color w:val="000000"/>
          <w:kern w:val="0"/>
          <w:sz w:val="20"/>
          <w:szCs w:val="20"/>
        </w:rPr>
        <w:t>直升机手册</w:t>
      </w:r>
      <w:r>
        <w:rPr>
          <w:color w:val="000000"/>
          <w:kern w:val="0"/>
          <w:sz w:val="20"/>
          <w:szCs w:val="20"/>
        </w:rPr>
        <w:t xml:space="preserve">[M].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航空工业出版社</w:t>
      </w:r>
      <w:r>
        <w:rPr>
          <w:color w:val="000000"/>
          <w:kern w:val="0"/>
          <w:sz w:val="20"/>
          <w:szCs w:val="20"/>
        </w:rPr>
        <w:t>, 2003.</w:t>
      </w:r>
      <w:bookmarkEnd w:id="82"/>
    </w:p>
    <w:p w14:paraId="667E8C37" w14:textId="77777777" w:rsidR="00000000" w:rsidRDefault="000C0C68">
      <w:pPr>
        <w:autoSpaceDE w:val="0"/>
        <w:autoSpaceDN w:val="0"/>
        <w:adjustRightInd w:val="0"/>
        <w:rPr>
          <w:kern w:val="0"/>
          <w:sz w:val="24"/>
        </w:rPr>
      </w:pPr>
      <w:r>
        <w:rPr>
          <w:color w:val="000000"/>
          <w:kern w:val="0"/>
          <w:sz w:val="20"/>
          <w:szCs w:val="20"/>
        </w:rPr>
        <w:t xml:space="preserve"> [2] </w:t>
      </w:r>
      <w:bookmarkStart w:id="83" w:name="_neb2F8545B8_BE50_4ADB_B232_88B260EDE089"/>
      <w:r>
        <w:rPr>
          <w:rFonts w:ascii="宋体" w:cs="宋体" w:hint="eastAsia"/>
          <w:color w:val="000000"/>
          <w:kern w:val="0"/>
          <w:sz w:val="20"/>
          <w:szCs w:val="20"/>
        </w:rPr>
        <w:t>中华人民共和国国务院新闻办公室</w:t>
      </w:r>
      <w:r>
        <w:rPr>
          <w:color w:val="000000"/>
          <w:kern w:val="0"/>
          <w:sz w:val="20"/>
          <w:szCs w:val="20"/>
        </w:rPr>
        <w:t xml:space="preserve">. </w:t>
      </w:r>
      <w:r>
        <w:rPr>
          <w:rFonts w:ascii="宋体" w:cs="宋体" w:hint="eastAsia"/>
          <w:color w:val="000000"/>
          <w:kern w:val="0"/>
          <w:sz w:val="20"/>
          <w:szCs w:val="20"/>
        </w:rPr>
        <w:t>中国的军事战略</w:t>
      </w:r>
      <w:r>
        <w:rPr>
          <w:color w:val="000000"/>
          <w:kern w:val="0"/>
          <w:sz w:val="20"/>
          <w:szCs w:val="20"/>
        </w:rPr>
        <w:t xml:space="preserve">[M].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人民出版社</w:t>
      </w:r>
      <w:r>
        <w:rPr>
          <w:color w:val="000000"/>
          <w:kern w:val="0"/>
          <w:sz w:val="20"/>
          <w:szCs w:val="20"/>
        </w:rPr>
        <w:t>, 2015.</w:t>
      </w:r>
      <w:bookmarkEnd w:id="83"/>
    </w:p>
    <w:p w14:paraId="1FD60B46" w14:textId="77777777" w:rsidR="00000000" w:rsidRDefault="000C0C68">
      <w:pPr>
        <w:autoSpaceDE w:val="0"/>
        <w:autoSpaceDN w:val="0"/>
        <w:adjustRightInd w:val="0"/>
        <w:rPr>
          <w:kern w:val="0"/>
          <w:sz w:val="24"/>
        </w:rPr>
      </w:pPr>
      <w:r>
        <w:rPr>
          <w:color w:val="000000"/>
          <w:kern w:val="0"/>
          <w:sz w:val="20"/>
          <w:szCs w:val="20"/>
        </w:rPr>
        <w:t xml:space="preserve"> [3] </w:t>
      </w:r>
      <w:bookmarkStart w:id="84" w:name="_neb4BD201C9_65AC_44C7_A209_EC34EFA6971C"/>
      <w:r>
        <w:rPr>
          <w:color w:val="000000"/>
          <w:kern w:val="0"/>
          <w:sz w:val="20"/>
          <w:szCs w:val="20"/>
        </w:rPr>
        <w:t>Derby M R A Y. De</w:t>
      </w:r>
      <w:r>
        <w:rPr>
          <w:color w:val="000000"/>
          <w:kern w:val="0"/>
          <w:sz w:val="20"/>
          <w:szCs w:val="20"/>
        </w:rPr>
        <w:t>sign of 1/48th-Scale Models for Ship/Rotorcraft Interaction Studies[</w:t>
      </w:r>
      <w:del w:id="85" w:author="AST" w:date="2022-06-27T09:32:00Z">
        <w:r>
          <w:rPr>
            <w:color w:val="000000"/>
            <w:kern w:val="0"/>
            <w:sz w:val="20"/>
            <w:szCs w:val="20"/>
          </w:rPr>
          <w:delText>Z</w:delText>
        </w:r>
      </w:del>
      <w:ins w:id="86" w:author="AST" w:date="2022-06-27T09:32:00Z">
        <w:r>
          <w:rPr>
            <w:rFonts w:hint="eastAsia"/>
            <w:color w:val="000000"/>
            <w:kern w:val="0"/>
            <w:sz w:val="20"/>
            <w:szCs w:val="20"/>
          </w:rPr>
          <w:t>D</w:t>
        </w:r>
      </w:ins>
      <w:r>
        <w:rPr>
          <w:color w:val="000000"/>
          <w:kern w:val="0"/>
          <w:sz w:val="20"/>
          <w:szCs w:val="20"/>
        </w:rPr>
        <w:t>]. Orlando, Florida, United States: American Institute of Aeronautics and Astronautics, Inc., 2003.</w:t>
      </w:r>
      <w:bookmarkEnd w:id="84"/>
    </w:p>
    <w:p w14:paraId="717B487B" w14:textId="77777777" w:rsidR="00000000" w:rsidRDefault="000C0C68">
      <w:pPr>
        <w:autoSpaceDE w:val="0"/>
        <w:autoSpaceDN w:val="0"/>
        <w:adjustRightInd w:val="0"/>
        <w:rPr>
          <w:kern w:val="0"/>
          <w:sz w:val="24"/>
        </w:rPr>
      </w:pPr>
      <w:r>
        <w:rPr>
          <w:color w:val="000000"/>
          <w:kern w:val="0"/>
          <w:sz w:val="20"/>
          <w:szCs w:val="20"/>
        </w:rPr>
        <w:t xml:space="preserve"> [4] </w:t>
      </w:r>
      <w:bookmarkStart w:id="87" w:name="_nebC43BC30C_187F_474E_89A3_E58C98B5360A"/>
      <w:r>
        <w:rPr>
          <w:color w:val="000000"/>
          <w:kern w:val="0"/>
          <w:sz w:val="20"/>
          <w:szCs w:val="20"/>
        </w:rPr>
        <w:t>Lamar J E A L. Subscale Ship Airwake Studies Using Novel Vortex Flow Devices with</w:t>
      </w:r>
      <w:r>
        <w:rPr>
          <w:color w:val="000000"/>
          <w:kern w:val="0"/>
          <w:sz w:val="20"/>
          <w:szCs w:val="20"/>
        </w:rPr>
        <w:t xml:space="preserve"> Smoke, Laser-Vapor-Screen and Particle Image Velocimetry[R]. Hampton, Virginia, United States: NASA Langley Research Center, 2007.</w:t>
      </w:r>
      <w:bookmarkEnd w:id="87"/>
    </w:p>
    <w:p w14:paraId="21987E89" w14:textId="77777777" w:rsidR="00000000" w:rsidRDefault="000C0C68">
      <w:pPr>
        <w:autoSpaceDE w:val="0"/>
        <w:autoSpaceDN w:val="0"/>
        <w:adjustRightInd w:val="0"/>
        <w:rPr>
          <w:kern w:val="0"/>
          <w:sz w:val="24"/>
        </w:rPr>
      </w:pPr>
      <w:r>
        <w:rPr>
          <w:color w:val="000000"/>
          <w:kern w:val="0"/>
          <w:sz w:val="20"/>
          <w:szCs w:val="20"/>
        </w:rPr>
        <w:t xml:space="preserve"> [5] </w:t>
      </w:r>
      <w:bookmarkStart w:id="88" w:name="_neb924ABC25_0F20_461C_A548_043832DB984E"/>
      <w:r>
        <w:rPr>
          <w:color w:val="000000"/>
          <w:kern w:val="0"/>
          <w:sz w:val="20"/>
          <w:szCs w:val="20"/>
        </w:rPr>
        <w:t xml:space="preserve">Lamar J E. Modifying Ship Air-Wake Vortices for Aircraft Operations[R]. Hampton, Virginia, United States: NASA Langley </w:t>
      </w:r>
      <w:r>
        <w:rPr>
          <w:color w:val="000000"/>
          <w:kern w:val="0"/>
          <w:sz w:val="20"/>
          <w:szCs w:val="20"/>
        </w:rPr>
        <w:t>Research Center, 2004.</w:t>
      </w:r>
      <w:bookmarkEnd w:id="88"/>
    </w:p>
    <w:p w14:paraId="723B1E51" w14:textId="77777777" w:rsidR="00000000" w:rsidRDefault="000C0C68">
      <w:pPr>
        <w:autoSpaceDE w:val="0"/>
        <w:autoSpaceDN w:val="0"/>
        <w:adjustRightInd w:val="0"/>
        <w:rPr>
          <w:kern w:val="0"/>
          <w:sz w:val="24"/>
        </w:rPr>
      </w:pPr>
      <w:r>
        <w:rPr>
          <w:color w:val="000000"/>
          <w:kern w:val="0"/>
          <w:sz w:val="20"/>
          <w:szCs w:val="20"/>
        </w:rPr>
        <w:t xml:space="preserve"> [6] </w:t>
      </w:r>
      <w:bookmarkStart w:id="89" w:name="_neb8E21027D_F6E7_4BC6_A15A_189B4217A954"/>
      <w:r>
        <w:rPr>
          <w:color w:val="000000"/>
          <w:kern w:val="0"/>
          <w:sz w:val="20"/>
          <w:szCs w:val="20"/>
        </w:rPr>
        <w:t>Herry B A V J. Towards the Impact of Flow Bi-Stability on the Launch and Recovery of Helicopters on Ships[</w:t>
      </w:r>
      <w:del w:id="90" w:author="AST" w:date="2022-06-27T09:32:00Z">
        <w:r>
          <w:rPr>
            <w:color w:val="000000"/>
            <w:kern w:val="0"/>
            <w:sz w:val="20"/>
            <w:szCs w:val="20"/>
          </w:rPr>
          <w:delText>Z</w:delText>
        </w:r>
      </w:del>
      <w:ins w:id="91" w:author="AST" w:date="2022-06-27T09:32:00Z">
        <w:r>
          <w:rPr>
            <w:rFonts w:hint="eastAsia"/>
            <w:color w:val="000000"/>
            <w:kern w:val="0"/>
            <w:sz w:val="20"/>
            <w:szCs w:val="20"/>
          </w:rPr>
          <w:t>D</w:t>
        </w:r>
      </w:ins>
      <w:r>
        <w:rPr>
          <w:color w:val="000000"/>
          <w:kern w:val="0"/>
          <w:sz w:val="20"/>
          <w:szCs w:val="20"/>
        </w:rPr>
        <w:t>]. Virginia Beach, Virginia, United States: American Institute of Aeronautics and Astronautics, Inc., 2011.</w:t>
      </w:r>
      <w:bookmarkEnd w:id="89"/>
    </w:p>
    <w:p w14:paraId="6106ED61" w14:textId="77777777" w:rsidR="00000000" w:rsidRDefault="000C0C68">
      <w:pPr>
        <w:autoSpaceDE w:val="0"/>
        <w:autoSpaceDN w:val="0"/>
        <w:adjustRightInd w:val="0"/>
        <w:rPr>
          <w:kern w:val="0"/>
          <w:sz w:val="24"/>
        </w:rPr>
      </w:pPr>
      <w:r>
        <w:rPr>
          <w:color w:val="000000"/>
          <w:kern w:val="0"/>
          <w:sz w:val="20"/>
          <w:szCs w:val="20"/>
        </w:rPr>
        <w:t xml:space="preserve"> [7] </w:t>
      </w:r>
      <w:bookmarkStart w:id="92" w:name="_neb3CA25283_6D2E_4FB1_9CF0_D93DE67DB636"/>
      <w:r>
        <w:rPr>
          <w:color w:val="000000"/>
          <w:kern w:val="0"/>
          <w:sz w:val="20"/>
          <w:szCs w:val="20"/>
        </w:rPr>
        <w:t xml:space="preserve">Kääriä </w:t>
      </w:r>
      <w:r>
        <w:rPr>
          <w:color w:val="000000"/>
          <w:kern w:val="0"/>
          <w:sz w:val="20"/>
          <w:szCs w:val="20"/>
        </w:rPr>
        <w:t>C H A W. Aerodynamic Loading Characteristics of a Model-Scale Helicopter in a Ship's Airwake[J]. Journal of Aircraft</w:t>
      </w:r>
      <w:del w:id="93" w:author="AST" w:date="2022-06-27T09:32:00Z">
        <w:r>
          <w:rPr>
            <w:color w:val="000000"/>
            <w:kern w:val="0"/>
            <w:sz w:val="20"/>
            <w:szCs w:val="20"/>
          </w:rPr>
          <w:delText>.</w:delText>
        </w:r>
      </w:del>
      <w:ins w:id="94" w:author="AST" w:date="2022-06-27T09:32:00Z">
        <w:r>
          <w:rPr>
            <w:rFonts w:hint="eastAsia"/>
            <w:color w:val="000000"/>
            <w:kern w:val="0"/>
            <w:sz w:val="20"/>
            <w:szCs w:val="20"/>
          </w:rPr>
          <w:t>,</w:t>
        </w:r>
      </w:ins>
      <w:r>
        <w:rPr>
          <w:color w:val="000000"/>
          <w:kern w:val="0"/>
          <w:sz w:val="20"/>
          <w:szCs w:val="20"/>
        </w:rPr>
        <w:t xml:space="preserve"> 2012, 49(5): 1271-1278.</w:t>
      </w:r>
      <w:bookmarkEnd w:id="92"/>
    </w:p>
    <w:p w14:paraId="61CD8810" w14:textId="77777777" w:rsidR="00000000" w:rsidRDefault="000C0C68">
      <w:pPr>
        <w:autoSpaceDE w:val="0"/>
        <w:autoSpaceDN w:val="0"/>
        <w:adjustRightInd w:val="0"/>
        <w:rPr>
          <w:kern w:val="0"/>
          <w:sz w:val="24"/>
        </w:rPr>
      </w:pPr>
      <w:r>
        <w:rPr>
          <w:color w:val="000000"/>
          <w:kern w:val="0"/>
          <w:sz w:val="20"/>
          <w:szCs w:val="20"/>
        </w:rPr>
        <w:t xml:space="preserve"> [8] </w:t>
      </w:r>
      <w:bookmarkStart w:id="95" w:name="_neb37A29A85_21C2_43AD_998C_83B2DCDC7C04"/>
      <w:r>
        <w:rPr>
          <w:color w:val="000000"/>
          <w:kern w:val="0"/>
          <w:sz w:val="20"/>
          <w:szCs w:val="20"/>
        </w:rPr>
        <w:t>Friedman C A D J. Measurements of Dynamic Interface Between Ship and Helicopter Air Wakes[</w:t>
      </w:r>
      <w:del w:id="96" w:author="AST" w:date="2022-06-27T09:32:00Z">
        <w:r>
          <w:rPr>
            <w:color w:val="000000"/>
            <w:kern w:val="0"/>
            <w:sz w:val="20"/>
            <w:szCs w:val="20"/>
          </w:rPr>
          <w:delText>Z</w:delText>
        </w:r>
      </w:del>
      <w:ins w:id="97" w:author="AST" w:date="2022-06-27T09:32:00Z">
        <w:r>
          <w:rPr>
            <w:rFonts w:hint="eastAsia"/>
            <w:color w:val="000000"/>
            <w:kern w:val="0"/>
            <w:sz w:val="20"/>
            <w:szCs w:val="20"/>
          </w:rPr>
          <w:t>D</w:t>
        </w:r>
      </w:ins>
      <w:r>
        <w:rPr>
          <w:color w:val="000000"/>
          <w:kern w:val="0"/>
          <w:sz w:val="20"/>
          <w:szCs w:val="20"/>
        </w:rPr>
        <w:t>]. Dallas, Texas</w:t>
      </w:r>
      <w:r>
        <w:rPr>
          <w:color w:val="000000"/>
          <w:kern w:val="0"/>
          <w:sz w:val="20"/>
          <w:szCs w:val="20"/>
        </w:rPr>
        <w:t>, United States: American Institute of Aeronautics and Astronautics, Inc., 2015.</w:t>
      </w:r>
      <w:bookmarkEnd w:id="95"/>
    </w:p>
    <w:p w14:paraId="24E9C83F" w14:textId="77777777" w:rsidR="00000000" w:rsidRDefault="000C0C68">
      <w:pPr>
        <w:autoSpaceDE w:val="0"/>
        <w:autoSpaceDN w:val="0"/>
        <w:adjustRightInd w:val="0"/>
        <w:rPr>
          <w:kern w:val="0"/>
          <w:sz w:val="24"/>
        </w:rPr>
      </w:pPr>
      <w:r>
        <w:rPr>
          <w:color w:val="000000"/>
          <w:kern w:val="0"/>
          <w:sz w:val="20"/>
          <w:szCs w:val="20"/>
        </w:rPr>
        <w:t xml:space="preserve"> [9] </w:t>
      </w:r>
      <w:bookmarkStart w:id="98" w:name="_nebAE34401F_C468_4C69_A474_70FFC5A91FD3"/>
      <w:r>
        <w:rPr>
          <w:color w:val="000000"/>
          <w:kern w:val="0"/>
          <w:sz w:val="20"/>
          <w:szCs w:val="20"/>
        </w:rPr>
        <w:t>Landsberg A A B J. Analysis of the Nonlinear Coupling Effects of A Helicopter Downwash with an Unsteady Ship Airwake[</w:t>
      </w:r>
      <w:del w:id="99" w:author="AST" w:date="2022-06-27T09:32:00Z">
        <w:r>
          <w:rPr>
            <w:color w:val="000000"/>
            <w:kern w:val="0"/>
            <w:sz w:val="20"/>
            <w:szCs w:val="20"/>
          </w:rPr>
          <w:delText>Z</w:delText>
        </w:r>
      </w:del>
      <w:ins w:id="100" w:author="AST" w:date="2022-06-27T09:32:00Z">
        <w:r>
          <w:rPr>
            <w:rFonts w:hint="eastAsia"/>
            <w:color w:val="000000"/>
            <w:kern w:val="0"/>
            <w:sz w:val="20"/>
            <w:szCs w:val="20"/>
          </w:rPr>
          <w:t>D</w:t>
        </w:r>
      </w:ins>
      <w:r>
        <w:rPr>
          <w:color w:val="000000"/>
          <w:kern w:val="0"/>
          <w:sz w:val="20"/>
          <w:szCs w:val="20"/>
        </w:rPr>
        <w:t xml:space="preserve">]. Reno, Nevada, United States: American Institute </w:t>
      </w:r>
      <w:r>
        <w:rPr>
          <w:color w:val="000000"/>
          <w:kern w:val="0"/>
          <w:sz w:val="20"/>
          <w:szCs w:val="20"/>
        </w:rPr>
        <w:t>of Aeronautics and Astronautics, Inc., 1995.</w:t>
      </w:r>
      <w:bookmarkEnd w:id="98"/>
    </w:p>
    <w:p w14:paraId="37B3EB15" w14:textId="77777777" w:rsidR="00000000" w:rsidRDefault="000C0C68">
      <w:pPr>
        <w:autoSpaceDE w:val="0"/>
        <w:autoSpaceDN w:val="0"/>
        <w:adjustRightInd w:val="0"/>
        <w:rPr>
          <w:kern w:val="0"/>
          <w:sz w:val="24"/>
        </w:rPr>
      </w:pPr>
      <w:r>
        <w:rPr>
          <w:color w:val="000000"/>
          <w:kern w:val="0"/>
          <w:sz w:val="20"/>
          <w:szCs w:val="20"/>
        </w:rPr>
        <w:t xml:space="preserve">[10] </w:t>
      </w:r>
      <w:bookmarkStart w:id="101" w:name="_nebA4EBB939_A4AF_4D6A_982C_67D24FEEE14C"/>
      <w:r>
        <w:rPr>
          <w:color w:val="000000"/>
          <w:kern w:val="0"/>
          <w:sz w:val="20"/>
          <w:szCs w:val="20"/>
        </w:rPr>
        <w:t>Muijden J V A B. Computational Ship Airwake Determination to Support Helicopter-Ship Dynamic Interface Assessment[</w:t>
      </w:r>
      <w:del w:id="102" w:author="AST" w:date="2022-06-27T09:32:00Z">
        <w:r>
          <w:rPr>
            <w:color w:val="000000"/>
            <w:kern w:val="0"/>
            <w:sz w:val="20"/>
            <w:szCs w:val="20"/>
          </w:rPr>
          <w:delText>Z</w:delText>
        </w:r>
      </w:del>
      <w:ins w:id="103" w:author="AST" w:date="2022-06-27T09:32:00Z">
        <w:r>
          <w:rPr>
            <w:rFonts w:hint="eastAsia"/>
            <w:color w:val="000000"/>
            <w:kern w:val="0"/>
            <w:sz w:val="20"/>
            <w:szCs w:val="20"/>
          </w:rPr>
          <w:t>D</w:t>
        </w:r>
      </w:ins>
      <w:r>
        <w:rPr>
          <w:color w:val="000000"/>
          <w:kern w:val="0"/>
          <w:sz w:val="20"/>
          <w:szCs w:val="20"/>
        </w:rPr>
        <w:t>]. San Diego, California, United States: American Institute of Aeronautics and Astronautic</w:t>
      </w:r>
      <w:r>
        <w:rPr>
          <w:color w:val="000000"/>
          <w:kern w:val="0"/>
          <w:sz w:val="20"/>
          <w:szCs w:val="20"/>
        </w:rPr>
        <w:t>s, Inc., 2013.</w:t>
      </w:r>
      <w:bookmarkEnd w:id="101"/>
    </w:p>
    <w:p w14:paraId="0C4E6870" w14:textId="77777777" w:rsidR="00000000" w:rsidRDefault="000C0C68">
      <w:pPr>
        <w:autoSpaceDE w:val="0"/>
        <w:autoSpaceDN w:val="0"/>
        <w:adjustRightInd w:val="0"/>
        <w:rPr>
          <w:kern w:val="0"/>
          <w:sz w:val="24"/>
        </w:rPr>
      </w:pPr>
      <w:r>
        <w:rPr>
          <w:color w:val="000000"/>
          <w:kern w:val="0"/>
          <w:sz w:val="20"/>
          <w:szCs w:val="20"/>
        </w:rPr>
        <w:t xml:space="preserve">[11] </w:t>
      </w:r>
      <w:bookmarkStart w:id="104" w:name="_neb776C1481_F75A_4800_B18C_811E45A5CC74"/>
      <w:r>
        <w:rPr>
          <w:color w:val="000000"/>
          <w:kern w:val="0"/>
          <w:sz w:val="20"/>
          <w:szCs w:val="20"/>
        </w:rPr>
        <w:t>Crozon C A S R. Numerical Study of Helicopter Rotors in a Ship Airwake[J]. Journal of Aircraft</w:t>
      </w:r>
      <w:del w:id="105" w:author="AST" w:date="2022-06-27T09:32:00Z">
        <w:r>
          <w:rPr>
            <w:color w:val="000000"/>
            <w:kern w:val="0"/>
            <w:sz w:val="20"/>
            <w:szCs w:val="20"/>
          </w:rPr>
          <w:delText>.</w:delText>
        </w:r>
      </w:del>
      <w:ins w:id="106" w:author="AST" w:date="2022-06-27T09:32:00Z">
        <w:r>
          <w:rPr>
            <w:rFonts w:hint="eastAsia"/>
            <w:color w:val="000000"/>
            <w:kern w:val="0"/>
            <w:sz w:val="20"/>
            <w:szCs w:val="20"/>
          </w:rPr>
          <w:t>,</w:t>
        </w:r>
      </w:ins>
      <w:r>
        <w:rPr>
          <w:color w:val="000000"/>
          <w:kern w:val="0"/>
          <w:sz w:val="20"/>
          <w:szCs w:val="20"/>
        </w:rPr>
        <w:t xml:space="preserve"> 2014, 51(6): 1813-1832.</w:t>
      </w:r>
      <w:bookmarkEnd w:id="104"/>
    </w:p>
    <w:p w14:paraId="37094211" w14:textId="77777777" w:rsidR="00000000" w:rsidRDefault="000C0C68">
      <w:pPr>
        <w:autoSpaceDE w:val="0"/>
        <w:autoSpaceDN w:val="0"/>
        <w:adjustRightInd w:val="0"/>
        <w:rPr>
          <w:kern w:val="0"/>
          <w:sz w:val="24"/>
        </w:rPr>
      </w:pPr>
      <w:r>
        <w:rPr>
          <w:color w:val="000000"/>
          <w:kern w:val="0"/>
          <w:sz w:val="20"/>
          <w:szCs w:val="20"/>
        </w:rPr>
        <w:t xml:space="preserve">[12] </w:t>
      </w:r>
      <w:bookmarkStart w:id="107" w:name="_neb0145C76E_7BC7_41FD_A430_03B504E34457"/>
      <w:r>
        <w:rPr>
          <w:color w:val="000000"/>
          <w:kern w:val="0"/>
          <w:sz w:val="20"/>
          <w:szCs w:val="20"/>
        </w:rPr>
        <w:t>He C A L M. Flight Fidelity Options to Enhance Rotorcraft/Ship Testing and Training[</w:t>
      </w:r>
      <w:del w:id="108" w:author="AST" w:date="2022-06-27T09:33:00Z">
        <w:r>
          <w:rPr>
            <w:color w:val="000000"/>
            <w:kern w:val="0"/>
            <w:sz w:val="20"/>
            <w:szCs w:val="20"/>
          </w:rPr>
          <w:delText>Z</w:delText>
        </w:r>
      </w:del>
      <w:ins w:id="109" w:author="AST" w:date="2022-06-27T09:33:00Z">
        <w:r>
          <w:rPr>
            <w:rFonts w:hint="eastAsia"/>
            <w:color w:val="000000"/>
            <w:kern w:val="0"/>
            <w:sz w:val="20"/>
            <w:szCs w:val="20"/>
          </w:rPr>
          <w:t>D</w:t>
        </w:r>
      </w:ins>
      <w:r>
        <w:rPr>
          <w:color w:val="000000"/>
          <w:kern w:val="0"/>
          <w:sz w:val="20"/>
          <w:szCs w:val="20"/>
        </w:rPr>
        <w:t>]. Honolulu, Hawaii, Uni</w:t>
      </w:r>
      <w:r>
        <w:rPr>
          <w:color w:val="000000"/>
          <w:kern w:val="0"/>
          <w:sz w:val="20"/>
          <w:szCs w:val="20"/>
        </w:rPr>
        <w:t>ted States: American Institute of Aeronautics and Astronautics, Inc., 2008.</w:t>
      </w:r>
      <w:bookmarkEnd w:id="107"/>
    </w:p>
    <w:p w14:paraId="7938548C" w14:textId="77777777" w:rsidR="00000000" w:rsidRDefault="000C0C68">
      <w:pPr>
        <w:autoSpaceDE w:val="0"/>
        <w:autoSpaceDN w:val="0"/>
        <w:adjustRightInd w:val="0"/>
        <w:rPr>
          <w:kern w:val="0"/>
          <w:sz w:val="24"/>
        </w:rPr>
      </w:pPr>
      <w:r>
        <w:rPr>
          <w:color w:val="000000"/>
          <w:kern w:val="0"/>
          <w:sz w:val="20"/>
          <w:szCs w:val="20"/>
        </w:rPr>
        <w:t xml:space="preserve">[13] </w:t>
      </w:r>
      <w:bookmarkStart w:id="110" w:name="_neb245954BB_4EFB_4B47_B0C3_FE37B22A2A4E"/>
      <w:r>
        <w:rPr>
          <w:color w:val="000000"/>
          <w:kern w:val="0"/>
          <w:sz w:val="20"/>
          <w:szCs w:val="20"/>
        </w:rPr>
        <w:t>Zhao J A R N. Physics-Based Rotorcraft/Ship Aerodynamic Interaction Modeling in Support of Real Time Flight Simulation[</w:t>
      </w:r>
      <w:del w:id="111" w:author="AST" w:date="2022-06-27T09:33:00Z">
        <w:r>
          <w:rPr>
            <w:color w:val="000000"/>
            <w:kern w:val="0"/>
            <w:sz w:val="20"/>
            <w:szCs w:val="20"/>
          </w:rPr>
          <w:delText>Z</w:delText>
        </w:r>
      </w:del>
      <w:ins w:id="112" w:author="AST" w:date="2022-06-27T09:33:00Z">
        <w:r>
          <w:rPr>
            <w:rFonts w:hint="eastAsia"/>
            <w:color w:val="000000"/>
            <w:kern w:val="0"/>
            <w:sz w:val="20"/>
            <w:szCs w:val="20"/>
          </w:rPr>
          <w:t>D</w:t>
        </w:r>
      </w:ins>
      <w:r>
        <w:rPr>
          <w:color w:val="000000"/>
          <w:kern w:val="0"/>
          <w:sz w:val="20"/>
          <w:szCs w:val="20"/>
        </w:rPr>
        <w:t>]. Grapevine, Texas, United States: American Institute</w:t>
      </w:r>
      <w:r>
        <w:rPr>
          <w:color w:val="000000"/>
          <w:kern w:val="0"/>
          <w:sz w:val="20"/>
          <w:szCs w:val="20"/>
        </w:rPr>
        <w:t xml:space="preserve"> of Aeronautics and Astronautics, Inc., 2013.</w:t>
      </w:r>
      <w:bookmarkEnd w:id="110"/>
    </w:p>
    <w:p w14:paraId="01107EEA" w14:textId="77777777" w:rsidR="00000000" w:rsidRDefault="000C0C68">
      <w:pPr>
        <w:autoSpaceDE w:val="0"/>
        <w:autoSpaceDN w:val="0"/>
        <w:adjustRightInd w:val="0"/>
        <w:rPr>
          <w:kern w:val="0"/>
          <w:sz w:val="24"/>
        </w:rPr>
      </w:pPr>
      <w:r>
        <w:rPr>
          <w:color w:val="000000"/>
          <w:kern w:val="0"/>
          <w:sz w:val="20"/>
          <w:szCs w:val="20"/>
        </w:rPr>
        <w:t xml:space="preserve">[14] </w:t>
      </w:r>
      <w:bookmarkStart w:id="113" w:name="_nebB885BFD6_623E_4020_A236_28EA87E4774B"/>
      <w:r>
        <w:rPr>
          <w:color w:val="000000"/>
          <w:kern w:val="0"/>
          <w:sz w:val="20"/>
          <w:szCs w:val="20"/>
        </w:rPr>
        <w:t xml:space="preserve">Wei F A B E. Analytical Modeling of </w:t>
      </w:r>
      <w:r>
        <w:rPr>
          <w:color w:val="000000"/>
          <w:kern w:val="0"/>
          <w:sz w:val="20"/>
          <w:szCs w:val="20"/>
        </w:rPr>
        <w:lastRenderedPageBreak/>
        <w:t>SH-2F Helicopter Shipboard Operation[J]. Journal of Aircraft</w:t>
      </w:r>
      <w:del w:id="114" w:author="AST" w:date="2022-06-27T09:33:00Z">
        <w:r>
          <w:rPr>
            <w:color w:val="000000"/>
            <w:kern w:val="0"/>
            <w:sz w:val="20"/>
            <w:szCs w:val="20"/>
          </w:rPr>
          <w:delText>.</w:delText>
        </w:r>
      </w:del>
      <w:ins w:id="115" w:author="AST" w:date="2022-06-27T09:33:00Z">
        <w:r>
          <w:rPr>
            <w:rFonts w:hint="eastAsia"/>
            <w:color w:val="000000"/>
            <w:kern w:val="0"/>
            <w:sz w:val="20"/>
            <w:szCs w:val="20"/>
          </w:rPr>
          <w:t>,</w:t>
        </w:r>
      </w:ins>
      <w:r>
        <w:rPr>
          <w:color w:val="000000"/>
          <w:kern w:val="0"/>
          <w:sz w:val="20"/>
          <w:szCs w:val="20"/>
        </w:rPr>
        <w:t xml:space="preserve"> 1992, 29(5): 877-885.</w:t>
      </w:r>
      <w:bookmarkEnd w:id="113"/>
    </w:p>
    <w:p w14:paraId="70E19AD1" w14:textId="77777777" w:rsidR="00000000" w:rsidRDefault="000C0C68">
      <w:pPr>
        <w:autoSpaceDE w:val="0"/>
        <w:autoSpaceDN w:val="0"/>
        <w:adjustRightInd w:val="0"/>
        <w:rPr>
          <w:kern w:val="0"/>
          <w:sz w:val="24"/>
        </w:rPr>
      </w:pPr>
      <w:r>
        <w:rPr>
          <w:color w:val="000000"/>
          <w:kern w:val="0"/>
          <w:sz w:val="20"/>
          <w:szCs w:val="20"/>
        </w:rPr>
        <w:t xml:space="preserve">[15] </w:t>
      </w:r>
      <w:bookmarkStart w:id="116" w:name="_neb4324D7EF_BDEC_4700_92FB_0585AA2147AE"/>
      <w:r>
        <w:rPr>
          <w:color w:val="000000"/>
          <w:kern w:val="0"/>
          <w:sz w:val="20"/>
          <w:szCs w:val="20"/>
        </w:rPr>
        <w:t>Wall A. A Discrete Approach to Modelling Helicopter Blade Sailing[D]. Ottawa, O</w:t>
      </w:r>
      <w:r>
        <w:rPr>
          <w:color w:val="000000"/>
          <w:kern w:val="0"/>
          <w:sz w:val="20"/>
          <w:szCs w:val="20"/>
        </w:rPr>
        <w:t>ntario, Canada: Carleton University, 2009.</w:t>
      </w:r>
      <w:bookmarkEnd w:id="116"/>
    </w:p>
    <w:p w14:paraId="19FD2C88" w14:textId="77777777" w:rsidR="00000000" w:rsidRDefault="000C0C68">
      <w:pPr>
        <w:autoSpaceDE w:val="0"/>
        <w:autoSpaceDN w:val="0"/>
        <w:adjustRightInd w:val="0"/>
        <w:rPr>
          <w:kern w:val="0"/>
          <w:sz w:val="24"/>
        </w:rPr>
      </w:pPr>
      <w:r>
        <w:rPr>
          <w:color w:val="000000"/>
          <w:kern w:val="0"/>
          <w:sz w:val="20"/>
          <w:szCs w:val="20"/>
        </w:rPr>
        <w:t xml:space="preserve">[16] </w:t>
      </w:r>
      <w:bookmarkStart w:id="117" w:name="_neb4F8DE102_A76F_4D0B_9328_F11BF9A6C66D"/>
      <w:r>
        <w:rPr>
          <w:color w:val="000000"/>
          <w:kern w:val="0"/>
          <w:sz w:val="20"/>
          <w:szCs w:val="20"/>
        </w:rPr>
        <w:t>Jewell W A C W. Realtime Piloted Simulation Investigation of Helicopter Flying Qualities During Approach and Landing on Nonaviation Ships[</w:t>
      </w:r>
      <w:del w:id="118" w:author="AST" w:date="2022-06-27T09:35:00Z">
        <w:r>
          <w:rPr>
            <w:color w:val="000000"/>
            <w:kern w:val="0"/>
            <w:sz w:val="20"/>
            <w:szCs w:val="20"/>
          </w:rPr>
          <w:delText>Z</w:delText>
        </w:r>
      </w:del>
      <w:ins w:id="119" w:author="AST" w:date="2022-06-27T09:35:00Z">
        <w:r>
          <w:rPr>
            <w:rFonts w:hint="eastAsia"/>
            <w:color w:val="000000"/>
            <w:kern w:val="0"/>
            <w:sz w:val="20"/>
            <w:szCs w:val="20"/>
          </w:rPr>
          <w:t>D</w:t>
        </w:r>
      </w:ins>
      <w:r>
        <w:rPr>
          <w:color w:val="000000"/>
          <w:kern w:val="0"/>
          <w:sz w:val="20"/>
          <w:szCs w:val="20"/>
        </w:rPr>
        <w:t>]. Reno, Nevada, United States: American Institute of Aeronautics an</w:t>
      </w:r>
      <w:r>
        <w:rPr>
          <w:color w:val="000000"/>
          <w:kern w:val="0"/>
          <w:sz w:val="20"/>
          <w:szCs w:val="20"/>
        </w:rPr>
        <w:t>d Astronautics, Inc., 1986.</w:t>
      </w:r>
      <w:bookmarkEnd w:id="117"/>
    </w:p>
    <w:p w14:paraId="20A20BF0" w14:textId="77777777" w:rsidR="00000000" w:rsidRDefault="000C0C68">
      <w:pPr>
        <w:autoSpaceDE w:val="0"/>
        <w:autoSpaceDN w:val="0"/>
        <w:adjustRightInd w:val="0"/>
        <w:rPr>
          <w:kern w:val="0"/>
          <w:sz w:val="24"/>
        </w:rPr>
      </w:pPr>
      <w:r>
        <w:rPr>
          <w:color w:val="000000"/>
          <w:kern w:val="0"/>
          <w:sz w:val="20"/>
          <w:szCs w:val="20"/>
        </w:rPr>
        <w:t xml:space="preserve">[17] </w:t>
      </w:r>
      <w:bookmarkStart w:id="120" w:name="_neb41486C05_664A_4201_B459_C0F445221964"/>
      <w:r>
        <w:rPr>
          <w:color w:val="000000"/>
          <w:kern w:val="0"/>
          <w:sz w:val="20"/>
          <w:szCs w:val="20"/>
        </w:rPr>
        <w:t>Clement W F A G. Development of a Real-Time Simulation of a Ship-Correlated Airwake Model Interfaced with a Rotorcraft Dynamic Model[</w:t>
      </w:r>
      <w:del w:id="121" w:author="AST" w:date="2022-06-27T09:35:00Z">
        <w:r>
          <w:rPr>
            <w:color w:val="000000"/>
            <w:kern w:val="0"/>
            <w:sz w:val="20"/>
            <w:szCs w:val="20"/>
          </w:rPr>
          <w:delText>Z</w:delText>
        </w:r>
      </w:del>
      <w:ins w:id="122" w:author="AST" w:date="2022-06-27T09:35:00Z">
        <w:r>
          <w:rPr>
            <w:rFonts w:hint="eastAsia"/>
            <w:color w:val="000000"/>
            <w:kern w:val="0"/>
            <w:sz w:val="20"/>
            <w:szCs w:val="20"/>
          </w:rPr>
          <w:t>D</w:t>
        </w:r>
      </w:ins>
      <w:r>
        <w:rPr>
          <w:color w:val="000000"/>
          <w:kern w:val="0"/>
          <w:sz w:val="20"/>
          <w:szCs w:val="20"/>
        </w:rPr>
        <w:t xml:space="preserve">]. Hilton Head Island, South Carolina, United States: American Institute of Aeronautics </w:t>
      </w:r>
      <w:r>
        <w:rPr>
          <w:color w:val="000000"/>
          <w:kern w:val="0"/>
          <w:sz w:val="20"/>
          <w:szCs w:val="20"/>
        </w:rPr>
        <w:t>and Astronautics, Inc., 1992.</w:t>
      </w:r>
      <w:bookmarkEnd w:id="120"/>
    </w:p>
    <w:p w14:paraId="03B0C850" w14:textId="77777777" w:rsidR="00000000" w:rsidRDefault="000C0C68">
      <w:pPr>
        <w:autoSpaceDE w:val="0"/>
        <w:autoSpaceDN w:val="0"/>
        <w:adjustRightInd w:val="0"/>
        <w:rPr>
          <w:kern w:val="0"/>
          <w:sz w:val="24"/>
        </w:rPr>
      </w:pPr>
      <w:r>
        <w:rPr>
          <w:color w:val="000000"/>
          <w:kern w:val="0"/>
          <w:sz w:val="20"/>
          <w:szCs w:val="20"/>
        </w:rPr>
        <w:t xml:space="preserve">[18] </w:t>
      </w:r>
      <w:bookmarkStart w:id="123" w:name="_neb5167AE94_C480_484D_A034_6CBA0D485B01"/>
      <w:r>
        <w:rPr>
          <w:color w:val="000000"/>
          <w:kern w:val="0"/>
          <w:sz w:val="20"/>
          <w:szCs w:val="20"/>
        </w:rPr>
        <w:t>Zhang H A P J. Ship Airwake Effects on the Helicopter Rotor Aerodynamic Loads[</w:t>
      </w:r>
      <w:del w:id="124" w:author="AST" w:date="2022-06-27T09:35:00Z">
        <w:r>
          <w:rPr>
            <w:color w:val="000000"/>
            <w:kern w:val="0"/>
            <w:sz w:val="20"/>
            <w:szCs w:val="20"/>
          </w:rPr>
          <w:delText>Z</w:delText>
        </w:r>
      </w:del>
      <w:ins w:id="125" w:author="AST" w:date="2022-06-27T09:35:00Z">
        <w:r>
          <w:rPr>
            <w:rFonts w:hint="eastAsia"/>
            <w:color w:val="000000"/>
            <w:kern w:val="0"/>
            <w:sz w:val="20"/>
            <w:szCs w:val="20"/>
          </w:rPr>
          <w:t>D</w:t>
        </w:r>
      </w:ins>
      <w:r>
        <w:rPr>
          <w:color w:val="000000"/>
          <w:kern w:val="0"/>
          <w:sz w:val="20"/>
          <w:szCs w:val="20"/>
        </w:rPr>
        <w:t>]. Scottsdale, Arizona, United States: American Institute of Aeronautics and Astronautics, Inc., 1994.</w:t>
      </w:r>
      <w:bookmarkEnd w:id="123"/>
    </w:p>
    <w:p w14:paraId="30015B89" w14:textId="77777777" w:rsidR="00000000" w:rsidRDefault="000C0C68">
      <w:pPr>
        <w:autoSpaceDE w:val="0"/>
        <w:autoSpaceDN w:val="0"/>
        <w:adjustRightInd w:val="0"/>
        <w:rPr>
          <w:kern w:val="0"/>
          <w:sz w:val="24"/>
        </w:rPr>
      </w:pPr>
      <w:r>
        <w:rPr>
          <w:color w:val="000000"/>
          <w:kern w:val="0"/>
          <w:sz w:val="20"/>
          <w:szCs w:val="20"/>
        </w:rPr>
        <w:t xml:space="preserve">[19] </w:t>
      </w:r>
      <w:bookmarkStart w:id="126" w:name="_neb02CC4D8A_2B01_47F8_8842_2ABEF253F8BF"/>
      <w:r>
        <w:rPr>
          <w:color w:val="000000"/>
          <w:kern w:val="0"/>
          <w:sz w:val="20"/>
          <w:szCs w:val="20"/>
        </w:rPr>
        <w:t>Zhang H A P J. Ground Effect Simu</w:t>
      </w:r>
      <w:r>
        <w:rPr>
          <w:color w:val="000000"/>
          <w:kern w:val="0"/>
          <w:sz w:val="20"/>
          <w:szCs w:val="20"/>
        </w:rPr>
        <w:t>lation Model for Rotorcraft/Ship Interaction Study[</w:t>
      </w:r>
      <w:del w:id="127" w:author="AST" w:date="2022-06-27T09:35:00Z">
        <w:r>
          <w:rPr>
            <w:color w:val="000000"/>
            <w:kern w:val="0"/>
            <w:sz w:val="20"/>
            <w:szCs w:val="20"/>
          </w:rPr>
          <w:delText>Z</w:delText>
        </w:r>
      </w:del>
      <w:ins w:id="128" w:author="AST" w:date="2022-06-27T09:35:00Z">
        <w:r>
          <w:rPr>
            <w:rFonts w:hint="eastAsia"/>
            <w:color w:val="000000"/>
            <w:kern w:val="0"/>
            <w:sz w:val="20"/>
            <w:szCs w:val="20"/>
          </w:rPr>
          <w:t>D</w:t>
        </w:r>
      </w:ins>
      <w:r>
        <w:rPr>
          <w:color w:val="000000"/>
          <w:kern w:val="0"/>
          <w:sz w:val="20"/>
          <w:szCs w:val="20"/>
        </w:rPr>
        <w:t>]. Baltimore, Maryland, United States: American Institute of Aeronautics and Astronautics, Inc., 1995.</w:t>
      </w:r>
      <w:bookmarkEnd w:id="126"/>
    </w:p>
    <w:p w14:paraId="3F2172A2" w14:textId="77777777" w:rsidR="00000000" w:rsidRDefault="000C0C68">
      <w:pPr>
        <w:autoSpaceDE w:val="0"/>
        <w:autoSpaceDN w:val="0"/>
        <w:adjustRightInd w:val="0"/>
        <w:rPr>
          <w:kern w:val="0"/>
          <w:sz w:val="24"/>
        </w:rPr>
      </w:pPr>
      <w:r>
        <w:rPr>
          <w:color w:val="000000"/>
          <w:kern w:val="0"/>
          <w:sz w:val="20"/>
          <w:szCs w:val="20"/>
        </w:rPr>
        <w:t xml:space="preserve">[20] </w:t>
      </w:r>
      <w:bookmarkStart w:id="129" w:name="_neb13E081FE_1CAB_42EA_87D9_95576218895C"/>
      <w:r>
        <w:rPr>
          <w:color w:val="000000"/>
          <w:kern w:val="0"/>
          <w:sz w:val="20"/>
          <w:szCs w:val="20"/>
        </w:rPr>
        <w:t>Bogstad M C A A. CFD Ship Airwake Analysis for Helicopter Flight Simulators[</w:t>
      </w:r>
      <w:del w:id="130" w:author="AST" w:date="2022-06-27T09:35:00Z">
        <w:r>
          <w:rPr>
            <w:color w:val="000000"/>
            <w:kern w:val="0"/>
            <w:sz w:val="20"/>
            <w:szCs w:val="20"/>
          </w:rPr>
          <w:delText>Z</w:delText>
        </w:r>
      </w:del>
      <w:ins w:id="131" w:author="AST" w:date="2022-06-27T09:35:00Z">
        <w:r>
          <w:rPr>
            <w:rFonts w:hint="eastAsia"/>
            <w:color w:val="000000"/>
            <w:kern w:val="0"/>
            <w:sz w:val="20"/>
            <w:szCs w:val="20"/>
          </w:rPr>
          <w:t>D</w:t>
        </w:r>
      </w:ins>
      <w:r>
        <w:rPr>
          <w:color w:val="000000"/>
          <w:kern w:val="0"/>
          <w:sz w:val="20"/>
          <w:szCs w:val="20"/>
        </w:rPr>
        <w:t xml:space="preserve">]. Reno, Nevada, </w:t>
      </w:r>
      <w:r>
        <w:rPr>
          <w:color w:val="000000"/>
          <w:kern w:val="0"/>
          <w:sz w:val="20"/>
          <w:szCs w:val="20"/>
        </w:rPr>
        <w:t>United States: American Institute of Aeronautics and Astronautics, Inc., 1999.</w:t>
      </w:r>
      <w:bookmarkEnd w:id="129"/>
    </w:p>
    <w:p w14:paraId="01377EDB" w14:textId="77777777" w:rsidR="00000000" w:rsidRDefault="000C0C68">
      <w:pPr>
        <w:autoSpaceDE w:val="0"/>
        <w:autoSpaceDN w:val="0"/>
        <w:adjustRightInd w:val="0"/>
        <w:rPr>
          <w:kern w:val="0"/>
          <w:sz w:val="24"/>
        </w:rPr>
      </w:pPr>
      <w:r>
        <w:rPr>
          <w:color w:val="000000"/>
          <w:kern w:val="0"/>
          <w:sz w:val="20"/>
          <w:szCs w:val="20"/>
        </w:rPr>
        <w:t xml:space="preserve">[21] </w:t>
      </w:r>
      <w:bookmarkStart w:id="132" w:name="_nebC04B0AEB_7DFA_4551_9450_2139E36FCE34"/>
      <w:r>
        <w:rPr>
          <w:color w:val="000000"/>
          <w:kern w:val="0"/>
          <w:sz w:val="20"/>
          <w:szCs w:val="20"/>
        </w:rPr>
        <w:t>Bogstad M C A H. Computational-Fluid-Dynamics Based Advanced Ship-Airwake Database for Helicopter Flight Simulators[J]. Journal of Aircraft. 2002, 39(5): 830-838.</w:t>
      </w:r>
      <w:bookmarkEnd w:id="132"/>
    </w:p>
    <w:p w14:paraId="490A4E68" w14:textId="77777777" w:rsidR="00000000" w:rsidRDefault="000C0C68">
      <w:pPr>
        <w:autoSpaceDE w:val="0"/>
        <w:autoSpaceDN w:val="0"/>
        <w:adjustRightInd w:val="0"/>
        <w:rPr>
          <w:kern w:val="0"/>
          <w:sz w:val="24"/>
        </w:rPr>
      </w:pPr>
      <w:r>
        <w:rPr>
          <w:color w:val="000000"/>
          <w:kern w:val="0"/>
          <w:sz w:val="20"/>
          <w:szCs w:val="20"/>
        </w:rPr>
        <w:t xml:space="preserve">[22] </w:t>
      </w:r>
      <w:bookmarkStart w:id="133" w:name="_neb762BEB61_32A5_4899_A2C5_988F9239FF7A"/>
      <w:r>
        <w:rPr>
          <w:color w:val="000000"/>
          <w:kern w:val="0"/>
          <w:sz w:val="20"/>
          <w:szCs w:val="20"/>
        </w:rPr>
        <w:t xml:space="preserve">Zan </w:t>
      </w:r>
      <w:r>
        <w:rPr>
          <w:color w:val="000000"/>
          <w:kern w:val="0"/>
          <w:sz w:val="20"/>
          <w:szCs w:val="20"/>
        </w:rPr>
        <w:t>S. Technical Comment on "Computational-Fluid-Dynamics Based Advanced Ship-Airwake Database for Helicopter Flight Simulation"[J]. Journal of Aircraft. 2003, 40(5): 1007.</w:t>
      </w:r>
      <w:bookmarkEnd w:id="133"/>
    </w:p>
    <w:p w14:paraId="2B6EC420" w14:textId="77777777" w:rsidR="00000000" w:rsidRDefault="000C0C68">
      <w:pPr>
        <w:autoSpaceDE w:val="0"/>
        <w:autoSpaceDN w:val="0"/>
        <w:adjustRightInd w:val="0"/>
        <w:rPr>
          <w:kern w:val="0"/>
          <w:sz w:val="24"/>
        </w:rPr>
      </w:pPr>
      <w:r>
        <w:rPr>
          <w:color w:val="000000"/>
          <w:kern w:val="0"/>
          <w:sz w:val="20"/>
          <w:szCs w:val="20"/>
        </w:rPr>
        <w:t xml:space="preserve">[23] </w:t>
      </w:r>
      <w:bookmarkStart w:id="134" w:name="_neb60136C72_F99E_4FE0_AC6B_C23CBF9D2F2F"/>
      <w:r>
        <w:rPr>
          <w:color w:val="000000"/>
          <w:kern w:val="0"/>
          <w:sz w:val="20"/>
          <w:szCs w:val="20"/>
        </w:rPr>
        <w:t>Lee D A H J. Simulation of Pilot Control Activity During Helicopter Shipboard Oper</w:t>
      </w:r>
      <w:r>
        <w:rPr>
          <w:color w:val="000000"/>
          <w:kern w:val="0"/>
          <w:sz w:val="20"/>
          <w:szCs w:val="20"/>
        </w:rPr>
        <w:t>ations[</w:t>
      </w:r>
      <w:del w:id="135" w:author="AST" w:date="2022-06-27T09:35:00Z">
        <w:r>
          <w:rPr>
            <w:color w:val="000000"/>
            <w:kern w:val="0"/>
            <w:sz w:val="20"/>
            <w:szCs w:val="20"/>
          </w:rPr>
          <w:delText>Z</w:delText>
        </w:r>
      </w:del>
      <w:ins w:id="136" w:author="AST" w:date="2022-06-27T09:35:00Z">
        <w:r>
          <w:rPr>
            <w:rFonts w:hint="eastAsia"/>
            <w:color w:val="000000"/>
            <w:kern w:val="0"/>
            <w:sz w:val="20"/>
            <w:szCs w:val="20"/>
          </w:rPr>
          <w:t>D</w:t>
        </w:r>
      </w:ins>
      <w:r>
        <w:rPr>
          <w:color w:val="000000"/>
          <w:kern w:val="0"/>
          <w:sz w:val="20"/>
          <w:szCs w:val="20"/>
        </w:rPr>
        <w:t xml:space="preserve">]. Austin, Texas, United States: </w:t>
      </w:r>
      <w:r>
        <w:rPr>
          <w:color w:val="000000"/>
          <w:kern w:val="0"/>
          <w:sz w:val="20"/>
          <w:szCs w:val="20"/>
        </w:rPr>
        <w:t>American Institute of Aeronautics and Astronautics, Inc., 2003.</w:t>
      </w:r>
      <w:bookmarkEnd w:id="134"/>
    </w:p>
    <w:p w14:paraId="5366C47C" w14:textId="77777777" w:rsidR="00000000" w:rsidRDefault="000C0C68">
      <w:pPr>
        <w:autoSpaceDE w:val="0"/>
        <w:autoSpaceDN w:val="0"/>
        <w:adjustRightInd w:val="0"/>
        <w:rPr>
          <w:kern w:val="0"/>
          <w:sz w:val="24"/>
        </w:rPr>
      </w:pPr>
      <w:r>
        <w:rPr>
          <w:color w:val="000000"/>
          <w:kern w:val="0"/>
          <w:sz w:val="20"/>
          <w:szCs w:val="20"/>
        </w:rPr>
        <w:t xml:space="preserve">[24] </w:t>
      </w:r>
      <w:bookmarkStart w:id="137" w:name="_nebB73C3C9E_3CBE_4D32_8812_40E7FCA39EB3"/>
      <w:r>
        <w:rPr>
          <w:color w:val="000000"/>
          <w:kern w:val="0"/>
          <w:sz w:val="20"/>
          <w:szCs w:val="20"/>
        </w:rPr>
        <w:t>Lee D A S N. Simulation of Helicopter Shipboard Launch and Recovery with Time-Accurate Airwakes[J]. Journal of Aircraft</w:t>
      </w:r>
      <w:del w:id="138" w:author="AST" w:date="2022-06-27T09:35:00Z">
        <w:r>
          <w:rPr>
            <w:color w:val="000000"/>
            <w:kern w:val="0"/>
            <w:sz w:val="20"/>
            <w:szCs w:val="20"/>
          </w:rPr>
          <w:delText>.</w:delText>
        </w:r>
      </w:del>
      <w:ins w:id="139" w:author="AST" w:date="2022-06-27T09:35:00Z">
        <w:r>
          <w:rPr>
            <w:rFonts w:hint="eastAsia"/>
            <w:color w:val="000000"/>
            <w:kern w:val="0"/>
            <w:sz w:val="20"/>
            <w:szCs w:val="20"/>
          </w:rPr>
          <w:t>,</w:t>
        </w:r>
      </w:ins>
      <w:r>
        <w:rPr>
          <w:color w:val="000000"/>
          <w:kern w:val="0"/>
          <w:sz w:val="20"/>
          <w:szCs w:val="20"/>
        </w:rPr>
        <w:t xml:space="preserve"> 2005, 42(2): 448-461.</w:t>
      </w:r>
      <w:bookmarkEnd w:id="137"/>
    </w:p>
    <w:p w14:paraId="288CA01E" w14:textId="77777777" w:rsidR="00000000" w:rsidRDefault="000C0C68">
      <w:pPr>
        <w:autoSpaceDE w:val="0"/>
        <w:autoSpaceDN w:val="0"/>
        <w:adjustRightInd w:val="0"/>
        <w:rPr>
          <w:kern w:val="0"/>
          <w:sz w:val="24"/>
        </w:rPr>
      </w:pPr>
      <w:r>
        <w:rPr>
          <w:color w:val="000000"/>
          <w:kern w:val="0"/>
          <w:sz w:val="20"/>
          <w:szCs w:val="20"/>
        </w:rPr>
        <w:t>[</w:t>
      </w:r>
      <w:r>
        <w:rPr>
          <w:color w:val="000000"/>
          <w:kern w:val="0"/>
          <w:sz w:val="20"/>
          <w:szCs w:val="20"/>
        </w:rPr>
        <w:t xml:space="preserve">25] </w:t>
      </w:r>
      <w:bookmarkStart w:id="140" w:name="_neb05AB5D1D_8513_4E7F_BEED_DB4E20F695BE"/>
      <w:r>
        <w:rPr>
          <w:color w:val="000000"/>
          <w:kern w:val="0"/>
          <w:sz w:val="20"/>
          <w:szCs w:val="20"/>
        </w:rPr>
        <w:t>Lee D A H J. Analysis of Pilot Workload in the Helicopter/Ship Dynamic Interface using Time-Accurate and Stochastic Ship Airwake Models[</w:t>
      </w:r>
      <w:del w:id="141" w:author="AST" w:date="2022-06-27T09:35:00Z">
        <w:r>
          <w:rPr>
            <w:color w:val="000000"/>
            <w:kern w:val="0"/>
            <w:sz w:val="20"/>
            <w:szCs w:val="20"/>
          </w:rPr>
          <w:delText>Z</w:delText>
        </w:r>
      </w:del>
      <w:ins w:id="142" w:author="AST" w:date="2022-06-27T09:35:00Z">
        <w:r>
          <w:rPr>
            <w:rFonts w:hint="eastAsia"/>
            <w:color w:val="000000"/>
            <w:kern w:val="0"/>
            <w:sz w:val="20"/>
            <w:szCs w:val="20"/>
          </w:rPr>
          <w:t>D</w:t>
        </w:r>
      </w:ins>
      <w:r>
        <w:rPr>
          <w:color w:val="000000"/>
          <w:kern w:val="0"/>
          <w:sz w:val="20"/>
          <w:szCs w:val="20"/>
        </w:rPr>
        <w:t>]. Providence, Rhode Island, United States: American Institute of Aeronautics and Astronautics, Inc., 2004.</w:t>
      </w:r>
      <w:bookmarkEnd w:id="140"/>
    </w:p>
    <w:p w14:paraId="35E754EC" w14:textId="77777777" w:rsidR="00000000" w:rsidRDefault="000C0C68">
      <w:pPr>
        <w:autoSpaceDE w:val="0"/>
        <w:autoSpaceDN w:val="0"/>
        <w:adjustRightInd w:val="0"/>
        <w:rPr>
          <w:kern w:val="0"/>
          <w:sz w:val="24"/>
        </w:rPr>
      </w:pPr>
      <w:r>
        <w:rPr>
          <w:color w:val="000000"/>
          <w:kern w:val="0"/>
          <w:sz w:val="20"/>
          <w:szCs w:val="20"/>
        </w:rPr>
        <w:t xml:space="preserve">[26] </w:t>
      </w:r>
      <w:bookmarkStart w:id="143" w:name="_neb2736E2E9_E51A_4FDE_AF1F_B9ED4A02EDAE"/>
      <w:r>
        <w:rPr>
          <w:color w:val="000000"/>
          <w:kern w:val="0"/>
          <w:sz w:val="20"/>
          <w:szCs w:val="20"/>
        </w:rPr>
        <w:t>H</w:t>
      </w:r>
      <w:r>
        <w:rPr>
          <w:color w:val="000000"/>
          <w:kern w:val="0"/>
          <w:sz w:val="20"/>
          <w:szCs w:val="20"/>
        </w:rPr>
        <w:t>oydonck W R M V. Investigation on the Simulation and Handling Qualities for Helicopter Operating near Ship Decks[</w:t>
      </w:r>
      <w:del w:id="144" w:author="AST" w:date="2022-06-27T09:35:00Z">
        <w:r>
          <w:rPr>
            <w:color w:val="000000"/>
            <w:kern w:val="0"/>
            <w:sz w:val="20"/>
            <w:szCs w:val="20"/>
          </w:rPr>
          <w:delText>Z</w:delText>
        </w:r>
      </w:del>
      <w:ins w:id="145" w:author="AST" w:date="2022-06-27T09:35:00Z">
        <w:r>
          <w:rPr>
            <w:rFonts w:hint="eastAsia"/>
            <w:color w:val="000000"/>
            <w:kern w:val="0"/>
            <w:sz w:val="20"/>
            <w:szCs w:val="20"/>
          </w:rPr>
          <w:t>D</w:t>
        </w:r>
      </w:ins>
      <w:r>
        <w:rPr>
          <w:color w:val="000000"/>
          <w:kern w:val="0"/>
          <w:sz w:val="20"/>
          <w:szCs w:val="20"/>
        </w:rPr>
        <w:t>]. Keystone, Colorado, United States: American Institute of Aeronautics and Astronautics, Inc., 2006.</w:t>
      </w:r>
      <w:bookmarkEnd w:id="143"/>
    </w:p>
    <w:p w14:paraId="06B1BA27" w14:textId="77777777" w:rsidR="00000000" w:rsidRDefault="000C0C68">
      <w:pPr>
        <w:autoSpaceDE w:val="0"/>
        <w:autoSpaceDN w:val="0"/>
        <w:adjustRightInd w:val="0"/>
        <w:rPr>
          <w:kern w:val="0"/>
          <w:sz w:val="24"/>
        </w:rPr>
      </w:pPr>
      <w:r>
        <w:rPr>
          <w:color w:val="000000"/>
          <w:kern w:val="0"/>
          <w:sz w:val="20"/>
          <w:szCs w:val="20"/>
        </w:rPr>
        <w:t xml:space="preserve">[27] </w:t>
      </w:r>
      <w:bookmarkStart w:id="146" w:name="_nebA8288630_3390_45FB_B9EC_CF57003893CF"/>
      <w:r>
        <w:rPr>
          <w:color w:val="000000"/>
          <w:kern w:val="0"/>
          <w:sz w:val="20"/>
          <w:szCs w:val="20"/>
        </w:rPr>
        <w:t>Forrest J S A O. Ship-Helicopter O</w:t>
      </w:r>
      <w:r>
        <w:rPr>
          <w:color w:val="000000"/>
          <w:kern w:val="0"/>
          <w:sz w:val="20"/>
          <w:szCs w:val="20"/>
        </w:rPr>
        <w:t>perating Limits Prediction Using Piloted Flight Simulation and Time-Accurate Airwakes[J]. Journal of Aircraft</w:t>
      </w:r>
      <w:del w:id="147" w:author="AST" w:date="2022-06-27T09:36:00Z">
        <w:r>
          <w:rPr>
            <w:color w:val="000000"/>
            <w:kern w:val="0"/>
            <w:sz w:val="20"/>
            <w:szCs w:val="20"/>
          </w:rPr>
          <w:delText>.</w:delText>
        </w:r>
      </w:del>
      <w:ins w:id="148" w:author="AST" w:date="2022-06-27T09:36:00Z">
        <w:r>
          <w:rPr>
            <w:rFonts w:hint="eastAsia"/>
            <w:color w:val="000000"/>
            <w:kern w:val="0"/>
            <w:sz w:val="20"/>
            <w:szCs w:val="20"/>
          </w:rPr>
          <w:t>,</w:t>
        </w:r>
      </w:ins>
      <w:r>
        <w:rPr>
          <w:color w:val="000000"/>
          <w:kern w:val="0"/>
          <w:sz w:val="20"/>
          <w:szCs w:val="20"/>
        </w:rPr>
        <w:t xml:space="preserve"> 2012, 49(4): 1020-1031.</w:t>
      </w:r>
      <w:bookmarkEnd w:id="146"/>
    </w:p>
    <w:p w14:paraId="6B3F2A87" w14:textId="77777777" w:rsidR="00000000" w:rsidRDefault="000C0C68">
      <w:pPr>
        <w:autoSpaceDE w:val="0"/>
        <w:autoSpaceDN w:val="0"/>
        <w:adjustRightInd w:val="0"/>
        <w:rPr>
          <w:kern w:val="0"/>
          <w:sz w:val="24"/>
        </w:rPr>
      </w:pPr>
      <w:r>
        <w:rPr>
          <w:color w:val="000000"/>
          <w:kern w:val="0"/>
          <w:sz w:val="20"/>
          <w:szCs w:val="20"/>
        </w:rPr>
        <w:t xml:space="preserve">[28] </w:t>
      </w:r>
      <w:bookmarkStart w:id="149" w:name="_neb67C7023F_03F3_41B8_9C7B_3528DD710E79"/>
      <w:r>
        <w:rPr>
          <w:color w:val="000000"/>
          <w:kern w:val="0"/>
          <w:sz w:val="20"/>
          <w:szCs w:val="20"/>
        </w:rPr>
        <w:t xml:space="preserve">Akinyanju T. Shipboard/Rotorcraft Simulation and Analysis[D]. Cincinnati, Ohio, United States: Union Institute and </w:t>
      </w:r>
      <w:r>
        <w:rPr>
          <w:color w:val="000000"/>
          <w:kern w:val="0"/>
          <w:sz w:val="20"/>
          <w:szCs w:val="20"/>
        </w:rPr>
        <w:t>University, 2007.</w:t>
      </w:r>
      <w:bookmarkEnd w:id="149"/>
    </w:p>
    <w:p w14:paraId="714F7E5E" w14:textId="77777777" w:rsidR="00000000" w:rsidRDefault="000C0C68">
      <w:pPr>
        <w:autoSpaceDE w:val="0"/>
        <w:autoSpaceDN w:val="0"/>
        <w:adjustRightInd w:val="0"/>
        <w:rPr>
          <w:kern w:val="0"/>
          <w:sz w:val="24"/>
        </w:rPr>
      </w:pPr>
      <w:r>
        <w:rPr>
          <w:color w:val="000000"/>
          <w:kern w:val="0"/>
          <w:sz w:val="20"/>
          <w:szCs w:val="20"/>
        </w:rPr>
        <w:t xml:space="preserve">[29] </w:t>
      </w:r>
      <w:bookmarkStart w:id="150" w:name="_neb0E0F84DD_D29D_49FC_8F0B_7785C62FCCC1"/>
      <w:r>
        <w:rPr>
          <w:color w:val="000000"/>
          <w:kern w:val="0"/>
          <w:sz w:val="20"/>
          <w:szCs w:val="20"/>
        </w:rPr>
        <w:t>Ngo T D A S. Nonlinear Helicopter and Ship Models for Predictive Control of Ship Landing Operations[</w:t>
      </w:r>
      <w:del w:id="151" w:author="AST" w:date="2022-06-27T09:36:00Z">
        <w:r>
          <w:rPr>
            <w:color w:val="000000"/>
            <w:kern w:val="0"/>
            <w:sz w:val="20"/>
            <w:szCs w:val="20"/>
          </w:rPr>
          <w:delText>Z</w:delText>
        </w:r>
      </w:del>
      <w:ins w:id="152" w:author="AST" w:date="2022-06-27T09:36:00Z">
        <w:r>
          <w:rPr>
            <w:rFonts w:hint="eastAsia"/>
            <w:color w:val="000000"/>
            <w:kern w:val="0"/>
            <w:sz w:val="20"/>
            <w:szCs w:val="20"/>
          </w:rPr>
          <w:t>D</w:t>
        </w:r>
      </w:ins>
      <w:r>
        <w:rPr>
          <w:color w:val="000000"/>
          <w:kern w:val="0"/>
          <w:sz w:val="20"/>
          <w:szCs w:val="20"/>
        </w:rPr>
        <w:t>]. National Harbor, Maryland, United States: American Institute of Aeronautics and Astronautics, Inc., 2014.</w:t>
      </w:r>
      <w:bookmarkEnd w:id="150"/>
    </w:p>
    <w:p w14:paraId="11AFC9C6" w14:textId="77777777" w:rsidR="00000000" w:rsidRDefault="000C0C68">
      <w:pPr>
        <w:autoSpaceDE w:val="0"/>
        <w:autoSpaceDN w:val="0"/>
        <w:adjustRightInd w:val="0"/>
        <w:rPr>
          <w:kern w:val="0"/>
          <w:sz w:val="24"/>
        </w:rPr>
      </w:pPr>
      <w:r>
        <w:rPr>
          <w:color w:val="000000"/>
          <w:kern w:val="0"/>
          <w:sz w:val="20"/>
          <w:szCs w:val="20"/>
        </w:rPr>
        <w:t xml:space="preserve">[30] </w:t>
      </w:r>
      <w:bookmarkStart w:id="153" w:name="_neb781A3B01_1CE5_4694_A18F_F2E6C20B67FA"/>
      <w:r>
        <w:rPr>
          <w:color w:val="000000"/>
          <w:kern w:val="0"/>
          <w:sz w:val="20"/>
          <w:szCs w:val="20"/>
        </w:rPr>
        <w:t xml:space="preserve">Gevaert G A S E. </w:t>
      </w:r>
      <w:r>
        <w:rPr>
          <w:color w:val="000000"/>
          <w:kern w:val="0"/>
          <w:sz w:val="20"/>
          <w:szCs w:val="20"/>
        </w:rPr>
        <w:t>Shipboard Launch and Recovery of RPV Helicopters in High Sea States[</w:t>
      </w:r>
      <w:del w:id="154" w:author="AST" w:date="2022-06-27T09:36:00Z">
        <w:r>
          <w:rPr>
            <w:color w:val="000000"/>
            <w:kern w:val="0"/>
            <w:sz w:val="20"/>
            <w:szCs w:val="20"/>
          </w:rPr>
          <w:delText>Z</w:delText>
        </w:r>
      </w:del>
      <w:ins w:id="155" w:author="AST" w:date="2022-06-27T09:36:00Z">
        <w:r>
          <w:rPr>
            <w:rFonts w:hint="eastAsia"/>
            <w:color w:val="000000"/>
            <w:kern w:val="0"/>
            <w:sz w:val="20"/>
            <w:szCs w:val="20"/>
          </w:rPr>
          <w:t>D</w:t>
        </w:r>
      </w:ins>
      <w:r>
        <w:rPr>
          <w:color w:val="000000"/>
          <w:kern w:val="0"/>
          <w:sz w:val="20"/>
          <w:szCs w:val="20"/>
        </w:rPr>
        <w:t>]. Palo Alto, California, United States: American Institute of Aeronautics and Astronautics, Inc., 1978.</w:t>
      </w:r>
      <w:bookmarkEnd w:id="153"/>
    </w:p>
    <w:p w14:paraId="1FDC5A84" w14:textId="77777777" w:rsidR="00000000" w:rsidRDefault="000C0C68">
      <w:pPr>
        <w:autoSpaceDE w:val="0"/>
        <w:autoSpaceDN w:val="0"/>
        <w:adjustRightInd w:val="0"/>
        <w:rPr>
          <w:kern w:val="0"/>
          <w:sz w:val="24"/>
        </w:rPr>
      </w:pPr>
      <w:r>
        <w:rPr>
          <w:color w:val="000000"/>
          <w:kern w:val="0"/>
          <w:sz w:val="20"/>
          <w:szCs w:val="20"/>
        </w:rPr>
        <w:t xml:space="preserve">[31] </w:t>
      </w:r>
      <w:bookmarkStart w:id="156" w:name="_neb4CDBDFCC_DBC2_4B0F_AA6C_FC81C5C8AEC3"/>
      <w:r>
        <w:rPr>
          <w:color w:val="000000"/>
          <w:kern w:val="0"/>
          <w:sz w:val="20"/>
          <w:szCs w:val="20"/>
        </w:rPr>
        <w:t>Negrin M A G A. Superimposed Perspective Visual Cues for Helicopter Hovering</w:t>
      </w:r>
      <w:r>
        <w:rPr>
          <w:color w:val="000000"/>
          <w:kern w:val="0"/>
          <w:sz w:val="20"/>
          <w:szCs w:val="20"/>
        </w:rPr>
        <w:t xml:space="preserve"> Above a Moving Ship Deck[J]. Journal of Guidance, Control, and Dynamics</w:t>
      </w:r>
      <w:ins w:id="157" w:author="AST" w:date="2022-06-27T09:36:00Z">
        <w:r>
          <w:rPr>
            <w:rFonts w:hint="eastAsia"/>
            <w:color w:val="000000"/>
            <w:kern w:val="0"/>
            <w:sz w:val="20"/>
            <w:szCs w:val="20"/>
          </w:rPr>
          <w:t>,</w:t>
        </w:r>
      </w:ins>
      <w:r>
        <w:rPr>
          <w:color w:val="000000"/>
          <w:kern w:val="0"/>
          <w:sz w:val="20"/>
          <w:szCs w:val="20"/>
        </w:rPr>
        <w:t>. 1991, 14(3): 652-660.</w:t>
      </w:r>
      <w:bookmarkEnd w:id="156"/>
    </w:p>
    <w:p w14:paraId="63894C86" w14:textId="77777777" w:rsidR="00000000" w:rsidRDefault="000C0C68">
      <w:pPr>
        <w:autoSpaceDE w:val="0"/>
        <w:autoSpaceDN w:val="0"/>
        <w:adjustRightInd w:val="0"/>
        <w:rPr>
          <w:kern w:val="0"/>
          <w:sz w:val="24"/>
        </w:rPr>
      </w:pPr>
      <w:r>
        <w:rPr>
          <w:color w:val="000000"/>
          <w:kern w:val="0"/>
          <w:sz w:val="20"/>
          <w:szCs w:val="20"/>
        </w:rPr>
        <w:t xml:space="preserve">[32] </w:t>
      </w:r>
      <w:bookmarkStart w:id="158" w:name="_neb2747B6C0_882C_471E_92A3_D66FC8F452CE"/>
      <w:r>
        <w:rPr>
          <w:color w:val="000000"/>
          <w:kern w:val="0"/>
          <w:sz w:val="20"/>
          <w:szCs w:val="20"/>
        </w:rPr>
        <w:t>Hess R A. A Simplified Technique for Modeling Piloted Rotorcraft Operations Near Ships[</w:t>
      </w:r>
      <w:del w:id="159" w:author="AST" w:date="2022-06-27T09:36:00Z">
        <w:r>
          <w:rPr>
            <w:color w:val="000000"/>
            <w:kern w:val="0"/>
            <w:sz w:val="20"/>
            <w:szCs w:val="20"/>
          </w:rPr>
          <w:delText>Z</w:delText>
        </w:r>
      </w:del>
      <w:ins w:id="160" w:author="AST" w:date="2022-06-27T09:36:00Z">
        <w:r>
          <w:rPr>
            <w:rFonts w:hint="eastAsia"/>
            <w:color w:val="000000"/>
            <w:kern w:val="0"/>
            <w:sz w:val="20"/>
            <w:szCs w:val="20"/>
          </w:rPr>
          <w:t>D</w:t>
        </w:r>
      </w:ins>
      <w:r>
        <w:rPr>
          <w:color w:val="000000"/>
          <w:kern w:val="0"/>
          <w:sz w:val="20"/>
          <w:szCs w:val="20"/>
        </w:rPr>
        <w:t xml:space="preserve">]. San Francisco, California, United </w:t>
      </w:r>
      <w:r>
        <w:rPr>
          <w:color w:val="000000"/>
          <w:kern w:val="0"/>
          <w:sz w:val="20"/>
          <w:szCs w:val="20"/>
        </w:rPr>
        <w:lastRenderedPageBreak/>
        <w:t>States: American Institute o</w:t>
      </w:r>
      <w:r>
        <w:rPr>
          <w:color w:val="000000"/>
          <w:kern w:val="0"/>
          <w:sz w:val="20"/>
          <w:szCs w:val="20"/>
        </w:rPr>
        <w:t>f Aeronautics and Astronautics, Inc., 2005.</w:t>
      </w:r>
      <w:bookmarkEnd w:id="158"/>
    </w:p>
    <w:p w14:paraId="254990F7" w14:textId="77777777" w:rsidR="00000000" w:rsidRDefault="000C0C68">
      <w:pPr>
        <w:rPr>
          <w:rFonts w:ascii="黑体" w:eastAsia="黑体" w:hAnsi="黑体" w:cs="黑体"/>
          <w:sz w:val="20"/>
          <w:szCs w:val="20"/>
        </w:rPr>
      </w:pPr>
      <w:r>
        <w:rPr>
          <w:sz w:val="18"/>
          <w:szCs w:val="18"/>
        </w:rPr>
        <w:fldChar w:fldCharType="end"/>
      </w:r>
    </w:p>
    <w:p w14:paraId="124B16DF" w14:textId="77777777" w:rsidR="00000000" w:rsidRDefault="000C0C68">
      <w:pPr>
        <w:rPr>
          <w:sz w:val="18"/>
          <w:szCs w:val="18"/>
        </w:rPr>
      </w:pPr>
      <w:r>
        <w:rPr>
          <w:rFonts w:ascii="黑体" w:eastAsia="黑体" w:hAnsi="黑体" w:cs="黑体" w:hint="eastAsia"/>
          <w:sz w:val="18"/>
          <w:szCs w:val="18"/>
        </w:rPr>
        <w:t>作者简介：</w:t>
      </w:r>
    </w:p>
    <w:p w14:paraId="65B912E5" w14:textId="77777777" w:rsidR="00000000" w:rsidRDefault="000C0C68">
      <w:pPr>
        <w:rPr>
          <w:rFonts w:ascii="宋体" w:hAnsi="宋体" w:cs="宋体"/>
          <w:sz w:val="18"/>
          <w:szCs w:val="18"/>
        </w:rPr>
      </w:pPr>
      <w:r>
        <w:rPr>
          <w:rFonts w:ascii="宋体" w:hAnsi="宋体" w:cs="宋体" w:hint="eastAsia"/>
          <w:sz w:val="18"/>
          <w:szCs w:val="18"/>
        </w:rPr>
        <w:t>李书（</w:t>
      </w:r>
      <w:r>
        <w:rPr>
          <w:rFonts w:ascii="宋体" w:hAnsi="宋体" w:cs="宋体" w:hint="eastAsia"/>
          <w:sz w:val="18"/>
          <w:szCs w:val="18"/>
        </w:rPr>
        <w:t>1965-</w:t>
      </w:r>
      <w:r>
        <w:rPr>
          <w:rFonts w:ascii="宋体" w:hAnsi="宋体" w:cs="宋体" w:hint="eastAsia"/>
          <w:sz w:val="18"/>
          <w:szCs w:val="18"/>
        </w:rPr>
        <w:t>）</w:t>
      </w:r>
      <w:r>
        <w:rPr>
          <w:rFonts w:ascii="宋体" w:hAnsi="宋体" w:cs="宋体" w:hint="eastAsia"/>
          <w:sz w:val="18"/>
          <w:szCs w:val="18"/>
        </w:rPr>
        <w:t xml:space="preserve"> </w:t>
      </w:r>
      <w:r>
        <w:rPr>
          <w:rFonts w:ascii="宋体" w:hAnsi="宋体" w:cs="宋体" w:hint="eastAsia"/>
          <w:sz w:val="18"/>
          <w:szCs w:val="18"/>
        </w:rPr>
        <w:t>男，博士，教授。主要研究方向：</w:t>
      </w:r>
      <w:r>
        <w:rPr>
          <w:rFonts w:hint="eastAsia"/>
          <w:sz w:val="18"/>
          <w:szCs w:val="18"/>
        </w:rPr>
        <w:t>飞行器结构优化设计、飞行器结构动力学</w:t>
      </w:r>
      <w:r>
        <w:rPr>
          <w:sz w:val="18"/>
          <w:szCs w:val="18"/>
        </w:rPr>
        <w:t>。</w:t>
      </w:r>
    </w:p>
    <w:p w14:paraId="0816C9A4" w14:textId="77777777" w:rsidR="00000000" w:rsidRDefault="000C0C68">
      <w:pPr>
        <w:rPr>
          <w:sz w:val="18"/>
          <w:szCs w:val="18"/>
        </w:rPr>
      </w:pPr>
      <w:r>
        <w:rPr>
          <w:sz w:val="18"/>
          <w:szCs w:val="18"/>
        </w:rPr>
        <w:t>Tel:</w:t>
      </w:r>
      <w:r>
        <w:t xml:space="preserve"> </w:t>
      </w:r>
      <w:r>
        <w:rPr>
          <w:sz w:val="18"/>
          <w:szCs w:val="18"/>
        </w:rPr>
        <w:t>010-82314622</w:t>
      </w:r>
    </w:p>
    <w:p w14:paraId="6D424203" w14:textId="77777777" w:rsidR="00000000" w:rsidRDefault="000C0C68">
      <w:pPr>
        <w:rPr>
          <w:sz w:val="18"/>
          <w:szCs w:val="18"/>
        </w:rPr>
      </w:pPr>
      <w:r>
        <w:rPr>
          <w:sz w:val="18"/>
          <w:szCs w:val="18"/>
        </w:rPr>
        <w:t>Ema</w:t>
      </w:r>
      <w:r>
        <w:rPr>
          <w:rFonts w:hint="eastAsia"/>
          <w:sz w:val="18"/>
          <w:szCs w:val="18"/>
        </w:rPr>
        <w:t>i</w:t>
      </w:r>
      <w:r>
        <w:rPr>
          <w:sz w:val="18"/>
          <w:szCs w:val="18"/>
        </w:rPr>
        <w:t>l:</w:t>
      </w:r>
      <w:r>
        <w:t xml:space="preserve"> </w:t>
      </w:r>
      <w:r>
        <w:rPr>
          <w:sz w:val="18"/>
          <w:szCs w:val="18"/>
        </w:rPr>
        <w:t>lishu@buaa.edu.cn</w:t>
      </w:r>
    </w:p>
    <w:p w14:paraId="21EB5817" w14:textId="77777777" w:rsidR="00000000" w:rsidRDefault="000C0C68">
      <w:pPr>
        <w:rPr>
          <w:sz w:val="18"/>
          <w:szCs w:val="18"/>
        </w:rPr>
      </w:pPr>
    </w:p>
    <w:p w14:paraId="5C9F2C84" w14:textId="77777777" w:rsidR="00000000" w:rsidRDefault="000C0C68">
      <w:pPr>
        <w:widowControl/>
        <w:jc w:val="left"/>
        <w:sectPr w:rsidR="00000000">
          <w:type w:val="continuous"/>
          <w:pgSz w:w="11906" w:h="16838"/>
          <w:pgMar w:top="1440" w:right="1800" w:bottom="1440" w:left="1800" w:header="720" w:footer="720" w:gutter="0"/>
          <w:cols w:num="2" w:space="425" w:equalWidth="0">
            <w:col w:w="3940" w:space="425"/>
            <w:col w:w="3940"/>
          </w:cols>
          <w:docGrid w:type="lines" w:linePitch="312"/>
        </w:sectPr>
      </w:pPr>
      <w:r>
        <w:br w:type="page"/>
      </w:r>
    </w:p>
    <w:p w14:paraId="617BACB3" w14:textId="77777777" w:rsidR="00000000" w:rsidRDefault="000C0C68">
      <w:pPr>
        <w:spacing w:beforeLines="200" w:before="624" w:line="300" w:lineRule="exact"/>
        <w:jc w:val="center"/>
        <w:rPr>
          <w:b/>
          <w:bCs/>
          <w:color w:val="0000FF"/>
          <w:sz w:val="28"/>
          <w:szCs w:val="28"/>
        </w:rPr>
      </w:pPr>
      <w:r>
        <w:rPr>
          <w:b/>
          <w:bCs/>
          <w:sz w:val="28"/>
          <w:szCs w:val="28"/>
        </w:rPr>
        <w:t xml:space="preserve">Shipborne Helicopter Aerodynamics and </w:t>
      </w:r>
      <w:r>
        <w:rPr>
          <w:rFonts w:hint="eastAsia"/>
          <w:b/>
          <w:bCs/>
          <w:sz w:val="28"/>
          <w:szCs w:val="28"/>
        </w:rPr>
        <w:t>the Status of Its</w:t>
      </w:r>
      <w:r>
        <w:rPr>
          <w:b/>
          <w:bCs/>
          <w:sz w:val="28"/>
          <w:szCs w:val="28"/>
        </w:rPr>
        <w:t xml:space="preserve"> Application</w:t>
      </w:r>
      <w:r>
        <w:rPr>
          <w:rFonts w:hint="eastAsia"/>
          <w:b/>
          <w:bCs/>
          <w:sz w:val="28"/>
          <w:szCs w:val="28"/>
        </w:rPr>
        <w:t>s</w:t>
      </w:r>
    </w:p>
    <w:p w14:paraId="609D4CAE" w14:textId="77777777" w:rsidR="00000000" w:rsidRDefault="000C0C68">
      <w:pPr>
        <w:pStyle w:val="3"/>
        <w:spacing w:beforeLines="100" w:before="312" w:after="0" w:line="300" w:lineRule="exact"/>
        <w:jc w:val="center"/>
        <w:rPr>
          <w:b w:val="0"/>
          <w:bCs w:val="0"/>
          <w:szCs w:val="21"/>
          <w:vertAlign w:val="superscript"/>
        </w:rPr>
      </w:pPr>
      <w:r>
        <w:rPr>
          <w:rFonts w:hint="eastAsia"/>
          <w:b w:val="0"/>
          <w:bCs w:val="0"/>
          <w:szCs w:val="21"/>
        </w:rPr>
        <w:t>Pei</w:t>
      </w:r>
      <w:r>
        <w:rPr>
          <w:b w:val="0"/>
          <w:bCs w:val="0"/>
          <w:szCs w:val="21"/>
        </w:rPr>
        <w:t xml:space="preserve"> </w:t>
      </w:r>
      <w:r>
        <w:rPr>
          <w:rFonts w:hint="eastAsia"/>
          <w:b w:val="0"/>
          <w:bCs w:val="0"/>
          <w:szCs w:val="21"/>
        </w:rPr>
        <w:t>Weicheng</w:t>
      </w:r>
      <w:r>
        <w:rPr>
          <w:b w:val="0"/>
          <w:bCs w:val="0"/>
          <w:szCs w:val="21"/>
          <w:vertAlign w:val="superscript"/>
        </w:rPr>
        <w:t>1</w:t>
      </w:r>
      <w:r>
        <w:rPr>
          <w:rFonts w:hint="eastAsia"/>
          <w:b w:val="0"/>
          <w:bCs w:val="0"/>
          <w:szCs w:val="21"/>
        </w:rPr>
        <w:t>, Liu</w:t>
      </w:r>
      <w:r>
        <w:rPr>
          <w:b w:val="0"/>
          <w:bCs w:val="0"/>
          <w:szCs w:val="21"/>
        </w:rPr>
        <w:t xml:space="preserve"> </w:t>
      </w:r>
      <w:r>
        <w:rPr>
          <w:rFonts w:hint="eastAsia"/>
          <w:b w:val="0"/>
          <w:bCs w:val="0"/>
          <w:szCs w:val="21"/>
        </w:rPr>
        <w:t>Chang</w:t>
      </w:r>
      <w:r>
        <w:rPr>
          <w:rFonts w:hint="eastAsia"/>
          <w:b w:val="0"/>
          <w:bCs w:val="0"/>
          <w:szCs w:val="21"/>
          <w:vertAlign w:val="superscript"/>
        </w:rPr>
        <w:t>1</w:t>
      </w:r>
      <w:r>
        <w:rPr>
          <w:b w:val="0"/>
          <w:bCs w:val="0"/>
          <w:szCs w:val="21"/>
        </w:rPr>
        <w:t xml:space="preserve">, </w:t>
      </w:r>
      <w:r>
        <w:rPr>
          <w:rFonts w:hint="eastAsia"/>
          <w:b w:val="0"/>
          <w:bCs w:val="0"/>
          <w:szCs w:val="21"/>
        </w:rPr>
        <w:t>Li</w:t>
      </w:r>
      <w:r>
        <w:rPr>
          <w:b w:val="0"/>
          <w:bCs w:val="0"/>
          <w:szCs w:val="21"/>
        </w:rPr>
        <w:t xml:space="preserve"> </w:t>
      </w:r>
      <w:r>
        <w:rPr>
          <w:rFonts w:hint="eastAsia"/>
          <w:b w:val="0"/>
          <w:bCs w:val="0"/>
          <w:szCs w:val="21"/>
        </w:rPr>
        <w:t>Shu</w:t>
      </w:r>
      <w:r>
        <w:rPr>
          <w:b w:val="0"/>
          <w:bCs w:val="0"/>
          <w:szCs w:val="21"/>
          <w:vertAlign w:val="superscript"/>
        </w:rPr>
        <w:t>1</w:t>
      </w:r>
      <w:r>
        <w:rPr>
          <w:rFonts w:hint="eastAsia"/>
          <w:b w:val="0"/>
          <w:bCs w:val="0"/>
          <w:szCs w:val="21"/>
          <w:vertAlign w:val="superscript"/>
        </w:rPr>
        <w:t>,2,*</w:t>
      </w:r>
    </w:p>
    <w:p w14:paraId="0D93A082" w14:textId="77777777" w:rsidR="00000000" w:rsidRDefault="000C0C68">
      <w:pPr>
        <w:widowControl/>
        <w:spacing w:beforeLines="50" w:before="156" w:line="300" w:lineRule="exact"/>
        <w:ind w:right="454"/>
        <w:outlineLvl w:val="2"/>
        <w:rPr>
          <w:i/>
          <w:iCs/>
          <w:color w:val="000000"/>
          <w:spacing w:val="4"/>
          <w:kern w:val="0"/>
          <w:sz w:val="18"/>
          <w:szCs w:val="18"/>
        </w:rPr>
      </w:pPr>
      <w:r>
        <w:rPr>
          <w:rFonts w:hint="eastAsia"/>
          <w:i/>
          <w:iCs/>
          <w:spacing w:val="4"/>
          <w:kern w:val="0"/>
          <w:sz w:val="18"/>
          <w:szCs w:val="18"/>
        </w:rPr>
        <w:t xml:space="preserve">1. </w:t>
      </w:r>
      <w:r>
        <w:rPr>
          <w:i/>
          <w:iCs/>
          <w:color w:val="000000"/>
          <w:spacing w:val="4"/>
          <w:kern w:val="0"/>
          <w:sz w:val="18"/>
          <w:szCs w:val="18"/>
        </w:rPr>
        <w:t>Sc</w:t>
      </w:r>
      <w:r>
        <w:rPr>
          <w:i/>
          <w:iCs/>
          <w:color w:val="000000"/>
          <w:spacing w:val="4"/>
          <w:kern w:val="0"/>
          <w:sz w:val="18"/>
          <w:szCs w:val="18"/>
        </w:rPr>
        <w:t>hool of Aeronautic Science and Engineerin</w:t>
      </w:r>
      <w:r>
        <w:rPr>
          <w:rFonts w:hint="eastAsia"/>
          <w:i/>
          <w:iCs/>
          <w:kern w:val="0"/>
          <w:sz w:val="18"/>
          <w:szCs w:val="18"/>
        </w:rPr>
        <w:t>g</w:t>
      </w:r>
      <w:r>
        <w:rPr>
          <w:i/>
          <w:iCs/>
          <w:kern w:val="0"/>
          <w:sz w:val="18"/>
          <w:szCs w:val="18"/>
        </w:rPr>
        <w:t>, Beihang University</w:t>
      </w:r>
      <w:r>
        <w:rPr>
          <w:i/>
          <w:iCs/>
          <w:color w:val="000000"/>
          <w:spacing w:val="4"/>
          <w:kern w:val="0"/>
          <w:sz w:val="18"/>
          <w:szCs w:val="18"/>
        </w:rPr>
        <w:t>,</w:t>
      </w:r>
      <w:r>
        <w:rPr>
          <w:rFonts w:hint="eastAsia"/>
          <w:i/>
          <w:iCs/>
          <w:color w:val="000000"/>
          <w:spacing w:val="4"/>
          <w:kern w:val="0"/>
          <w:sz w:val="18"/>
          <w:szCs w:val="18"/>
        </w:rPr>
        <w:t xml:space="preserve"> Beijing,</w:t>
      </w:r>
      <w:r>
        <w:rPr>
          <w:i/>
          <w:iCs/>
          <w:color w:val="000000"/>
          <w:spacing w:val="4"/>
          <w:kern w:val="0"/>
          <w:sz w:val="18"/>
          <w:szCs w:val="18"/>
        </w:rPr>
        <w:t xml:space="preserve"> </w:t>
      </w:r>
      <w:r>
        <w:rPr>
          <w:rFonts w:hint="eastAsia"/>
          <w:i/>
          <w:iCs/>
          <w:color w:val="000000"/>
          <w:spacing w:val="4"/>
          <w:kern w:val="0"/>
          <w:sz w:val="18"/>
          <w:szCs w:val="18"/>
        </w:rPr>
        <w:t>100191</w:t>
      </w:r>
      <w:r>
        <w:rPr>
          <w:i/>
          <w:iCs/>
          <w:color w:val="000000"/>
          <w:spacing w:val="4"/>
          <w:kern w:val="0"/>
          <w:sz w:val="18"/>
          <w:szCs w:val="18"/>
        </w:rPr>
        <w:t>, China</w:t>
      </w:r>
    </w:p>
    <w:p w14:paraId="738140EA" w14:textId="77777777" w:rsidR="00000000" w:rsidRDefault="000C0C68">
      <w:pPr>
        <w:widowControl/>
        <w:tabs>
          <w:tab w:val="left" w:pos="2100"/>
          <w:tab w:val="center" w:pos="4944"/>
          <w:tab w:val="left" w:pos="7980"/>
        </w:tabs>
        <w:spacing w:afterLines="50" w:after="156" w:line="300" w:lineRule="exact"/>
        <w:ind w:right="374"/>
        <w:jc w:val="left"/>
        <w:rPr>
          <w:rStyle w:val="ac"/>
          <w:kern w:val="0"/>
          <w:sz w:val="18"/>
          <w:szCs w:val="18"/>
        </w:rPr>
      </w:pPr>
      <w:r>
        <w:rPr>
          <w:i/>
          <w:iCs/>
          <w:kern w:val="0"/>
          <w:sz w:val="18"/>
          <w:szCs w:val="18"/>
        </w:rPr>
        <w:t>2</w:t>
      </w:r>
      <w:r>
        <w:rPr>
          <w:rFonts w:hint="eastAsia"/>
          <w:i/>
          <w:iCs/>
          <w:kern w:val="0"/>
          <w:sz w:val="18"/>
          <w:szCs w:val="18"/>
        </w:rPr>
        <w:t xml:space="preserve">. </w:t>
      </w:r>
      <w:r>
        <w:rPr>
          <w:i/>
          <w:iCs/>
          <w:kern w:val="0"/>
          <w:sz w:val="18"/>
          <w:szCs w:val="18"/>
        </w:rPr>
        <w:t xml:space="preserve">Ningbo Institute of Technology, Beihang University, </w:t>
      </w:r>
      <w:r>
        <w:rPr>
          <w:rFonts w:hint="eastAsia"/>
          <w:i/>
          <w:iCs/>
          <w:kern w:val="0"/>
          <w:sz w:val="18"/>
          <w:szCs w:val="18"/>
        </w:rPr>
        <w:t>Ningbo,</w:t>
      </w:r>
      <w:r>
        <w:rPr>
          <w:i/>
          <w:iCs/>
          <w:kern w:val="0"/>
          <w:sz w:val="18"/>
          <w:szCs w:val="18"/>
        </w:rPr>
        <w:t xml:space="preserve"> </w:t>
      </w:r>
      <w:r>
        <w:rPr>
          <w:rFonts w:hint="eastAsia"/>
          <w:i/>
          <w:iCs/>
          <w:kern w:val="0"/>
          <w:sz w:val="18"/>
          <w:szCs w:val="18"/>
        </w:rPr>
        <w:t>315800</w:t>
      </w:r>
      <w:r>
        <w:rPr>
          <w:i/>
          <w:iCs/>
          <w:kern w:val="0"/>
          <w:sz w:val="18"/>
          <w:szCs w:val="18"/>
        </w:rPr>
        <w:t>,</w:t>
      </w:r>
      <w:r>
        <w:rPr>
          <w:rFonts w:hint="eastAsia"/>
          <w:i/>
          <w:iCs/>
          <w:kern w:val="0"/>
          <w:sz w:val="18"/>
          <w:szCs w:val="18"/>
        </w:rPr>
        <w:t xml:space="preserve"> </w:t>
      </w:r>
      <w:r>
        <w:rPr>
          <w:i/>
          <w:iCs/>
          <w:kern w:val="0"/>
          <w:sz w:val="18"/>
          <w:szCs w:val="18"/>
        </w:rPr>
        <w:t>China</w:t>
      </w:r>
    </w:p>
    <w:p w14:paraId="40A438DC" w14:textId="77777777" w:rsidR="00000000" w:rsidRDefault="000C0C68">
      <w:pPr>
        <w:pStyle w:val="p22"/>
        <w:tabs>
          <w:tab w:val="left" w:pos="2100"/>
          <w:tab w:val="center" w:pos="4944"/>
          <w:tab w:val="left" w:pos="7980"/>
        </w:tabs>
        <w:spacing w:afterLines="50" w:after="156" w:line="300" w:lineRule="exact"/>
        <w:ind w:left="0" w:right="374"/>
        <w:rPr>
          <w:color w:val="0000FF"/>
          <w:sz w:val="18"/>
          <w:szCs w:val="18"/>
        </w:rPr>
        <w:pPrChange w:id="161" w:author="AST" w:date="2022-06-27T09:37:00Z">
          <w:pPr>
            <w:pStyle w:val="p22"/>
            <w:tabs>
              <w:tab w:val="left" w:pos="2100"/>
              <w:tab w:val="center" w:pos="4944"/>
              <w:tab w:val="left" w:pos="7980"/>
            </w:tabs>
            <w:spacing w:afterLines="50" w:after="156" w:line="300" w:lineRule="exact"/>
            <w:ind w:left="0" w:right="374"/>
            <w:jc w:val="left"/>
          </w:pPr>
        </w:pPrChange>
      </w:pPr>
      <w:r>
        <w:rPr>
          <w:rFonts w:hint="eastAsia"/>
          <w:b/>
          <w:bCs/>
          <w:sz w:val="18"/>
          <w:szCs w:val="18"/>
        </w:rPr>
        <w:t>Abstract:</w:t>
      </w:r>
      <w:r>
        <w:rPr>
          <w:rFonts w:hint="eastAsia"/>
          <w:sz w:val="18"/>
          <w:szCs w:val="18"/>
        </w:rPr>
        <w:t xml:space="preserve"> S</w:t>
      </w:r>
      <w:r>
        <w:rPr>
          <w:sz w:val="18"/>
          <w:szCs w:val="18"/>
        </w:rPr>
        <w:t>hip</w:t>
      </w:r>
      <w:r>
        <w:rPr>
          <w:rFonts w:hint="eastAsia"/>
          <w:sz w:val="18"/>
          <w:szCs w:val="18"/>
        </w:rPr>
        <w:t>-</w:t>
      </w:r>
      <w:r>
        <w:rPr>
          <w:sz w:val="18"/>
          <w:szCs w:val="18"/>
        </w:rPr>
        <w:t>borne helicopter</w:t>
      </w:r>
      <w:r>
        <w:rPr>
          <w:rFonts w:hint="eastAsia"/>
          <w:sz w:val="18"/>
          <w:szCs w:val="18"/>
        </w:rPr>
        <w:t xml:space="preserve"> </w:t>
      </w:r>
      <w:r>
        <w:rPr>
          <w:sz w:val="18"/>
          <w:szCs w:val="18"/>
        </w:rPr>
        <w:t>aerodynamics mainly studies the aerodynamic interference bet</w:t>
      </w:r>
      <w:r>
        <w:rPr>
          <w:sz w:val="18"/>
          <w:szCs w:val="18"/>
        </w:rPr>
        <w:t xml:space="preserve">ween rotor wake and </w:t>
      </w:r>
      <w:r>
        <w:rPr>
          <w:rFonts w:hint="eastAsia"/>
          <w:sz w:val="18"/>
          <w:szCs w:val="18"/>
        </w:rPr>
        <w:t>ship</w:t>
      </w:r>
      <w:r>
        <w:rPr>
          <w:sz w:val="18"/>
          <w:szCs w:val="18"/>
        </w:rPr>
        <w:t xml:space="preserve"> air</w:t>
      </w:r>
      <w:r>
        <w:rPr>
          <w:rFonts w:hint="eastAsia"/>
          <w:sz w:val="18"/>
          <w:szCs w:val="18"/>
        </w:rPr>
        <w:t>-</w:t>
      </w:r>
      <w:r>
        <w:rPr>
          <w:sz w:val="18"/>
          <w:szCs w:val="18"/>
        </w:rPr>
        <w:t xml:space="preserve">wake. The </w:t>
      </w:r>
      <w:r>
        <w:rPr>
          <w:rFonts w:hint="eastAsia"/>
          <w:sz w:val="18"/>
          <w:szCs w:val="18"/>
        </w:rPr>
        <w:t>study</w:t>
      </w:r>
      <w:r>
        <w:rPr>
          <w:sz w:val="18"/>
          <w:szCs w:val="18"/>
        </w:rPr>
        <w:t xml:space="preserve"> methods include two categories: experimental measurement</w:t>
      </w:r>
      <w:r>
        <w:rPr>
          <w:rFonts w:hint="eastAsia"/>
          <w:sz w:val="18"/>
          <w:szCs w:val="18"/>
        </w:rPr>
        <w:t>s</w:t>
      </w:r>
      <w:r>
        <w:rPr>
          <w:sz w:val="18"/>
          <w:szCs w:val="18"/>
        </w:rPr>
        <w:t xml:space="preserve"> and numerical </w:t>
      </w:r>
      <w:r>
        <w:rPr>
          <w:rFonts w:hint="eastAsia"/>
          <w:sz w:val="18"/>
          <w:szCs w:val="18"/>
        </w:rPr>
        <w:t>simulations</w:t>
      </w:r>
      <w:r>
        <w:rPr>
          <w:sz w:val="18"/>
          <w:szCs w:val="18"/>
        </w:rPr>
        <w:t>. The former is mainly based on quantitative experiments in wind tunnels or water tunnels of scaled models, and the latter is ma</w:t>
      </w:r>
      <w:r>
        <w:rPr>
          <w:sz w:val="18"/>
          <w:szCs w:val="18"/>
        </w:rPr>
        <w:t xml:space="preserve">inly based on CFD methods such as solving </w:t>
      </w:r>
      <w:r>
        <w:rPr>
          <w:rFonts w:hint="eastAsia"/>
          <w:sz w:val="18"/>
          <w:szCs w:val="18"/>
        </w:rPr>
        <w:t xml:space="preserve">the </w:t>
      </w:r>
      <w:r>
        <w:rPr>
          <w:sz w:val="18"/>
          <w:szCs w:val="18"/>
        </w:rPr>
        <w:t xml:space="preserve">RANS equation or large eddy simulations. The </w:t>
      </w:r>
      <w:r>
        <w:rPr>
          <w:rFonts w:hint="eastAsia"/>
          <w:sz w:val="18"/>
          <w:szCs w:val="18"/>
        </w:rPr>
        <w:t>study</w:t>
      </w:r>
      <w:r>
        <w:rPr>
          <w:sz w:val="18"/>
          <w:szCs w:val="18"/>
        </w:rPr>
        <w:t xml:space="preserve"> results can support</w:t>
      </w:r>
      <w:r>
        <w:rPr>
          <w:rFonts w:hint="eastAsia"/>
          <w:sz w:val="18"/>
          <w:szCs w:val="18"/>
        </w:rPr>
        <w:t xml:space="preserve"> studies on </w:t>
      </w:r>
      <w:r>
        <w:rPr>
          <w:sz w:val="18"/>
          <w:szCs w:val="18"/>
        </w:rPr>
        <w:t>engineering</w:t>
      </w:r>
      <w:r>
        <w:rPr>
          <w:rFonts w:hint="eastAsia"/>
          <w:sz w:val="18"/>
          <w:szCs w:val="18"/>
        </w:rPr>
        <w:t xml:space="preserve"> problems, such as</w:t>
      </w:r>
      <w:r>
        <w:rPr>
          <w:sz w:val="18"/>
          <w:szCs w:val="18"/>
        </w:rPr>
        <w:t xml:space="preserve"> ship</w:t>
      </w:r>
      <w:r>
        <w:rPr>
          <w:rFonts w:hint="eastAsia"/>
          <w:sz w:val="18"/>
          <w:szCs w:val="18"/>
        </w:rPr>
        <w:t>-</w:t>
      </w:r>
      <w:r>
        <w:rPr>
          <w:sz w:val="18"/>
          <w:szCs w:val="18"/>
        </w:rPr>
        <w:t>borne helicopter</w:t>
      </w:r>
      <w:r>
        <w:rPr>
          <w:rFonts w:hint="eastAsia"/>
          <w:sz w:val="18"/>
          <w:szCs w:val="18"/>
        </w:rPr>
        <w:t xml:space="preserve"> deck</w:t>
      </w:r>
      <w:r>
        <w:rPr>
          <w:sz w:val="18"/>
          <w:szCs w:val="18"/>
        </w:rPr>
        <w:t xml:space="preserve"> dynamics, flight dynamics, navigation and flight control</w:t>
      </w:r>
      <w:r>
        <w:rPr>
          <w:rFonts w:hint="eastAsia"/>
          <w:sz w:val="18"/>
          <w:szCs w:val="18"/>
        </w:rPr>
        <w:t>.</w:t>
      </w:r>
      <w:r>
        <w:rPr>
          <w:sz w:val="18"/>
          <w:szCs w:val="18"/>
        </w:rPr>
        <w:t xml:space="preserve"> </w:t>
      </w:r>
      <w:r>
        <w:rPr>
          <w:rFonts w:hint="eastAsia"/>
          <w:sz w:val="18"/>
          <w:szCs w:val="18"/>
        </w:rPr>
        <w:t>However,</w:t>
      </w:r>
      <w:r>
        <w:rPr>
          <w:sz w:val="18"/>
          <w:szCs w:val="18"/>
        </w:rPr>
        <w:t xml:space="preserve"> the </w:t>
      </w:r>
      <w:r>
        <w:rPr>
          <w:sz w:val="18"/>
          <w:szCs w:val="18"/>
        </w:rPr>
        <w:t xml:space="preserve">rotor aerodynamic model currently used by the </w:t>
      </w:r>
      <w:r>
        <w:rPr>
          <w:rFonts w:hint="eastAsia"/>
          <w:sz w:val="18"/>
          <w:szCs w:val="18"/>
        </w:rPr>
        <w:t xml:space="preserve">applications </w:t>
      </w:r>
      <w:r>
        <w:rPr>
          <w:sz w:val="18"/>
          <w:szCs w:val="18"/>
        </w:rPr>
        <w:t>is still a simplified inflow model. It is of great significance to combine the results of ship</w:t>
      </w:r>
      <w:r>
        <w:rPr>
          <w:rFonts w:hint="eastAsia"/>
          <w:sz w:val="18"/>
          <w:szCs w:val="18"/>
        </w:rPr>
        <w:t>-</w:t>
      </w:r>
      <w:r>
        <w:rPr>
          <w:sz w:val="18"/>
          <w:szCs w:val="18"/>
        </w:rPr>
        <w:t>borne helicopter aerodynamics with important engineering problems.</w:t>
      </w:r>
    </w:p>
    <w:p w14:paraId="77262077" w14:textId="77777777" w:rsidR="00000000" w:rsidRDefault="000C0C68">
      <w:pPr>
        <w:pStyle w:val="p22"/>
        <w:tabs>
          <w:tab w:val="left" w:pos="2100"/>
          <w:tab w:val="center" w:pos="4944"/>
          <w:tab w:val="left" w:pos="7980"/>
        </w:tabs>
        <w:spacing w:after="200" w:line="300" w:lineRule="exact"/>
        <w:ind w:left="0" w:right="374"/>
        <w:jc w:val="left"/>
        <w:rPr>
          <w:b/>
          <w:color w:val="000000"/>
          <w:sz w:val="18"/>
          <w:szCs w:val="18"/>
        </w:rPr>
      </w:pPr>
      <w:r>
        <w:rPr>
          <w:rFonts w:hint="eastAsia"/>
          <w:b/>
          <w:bCs/>
          <w:sz w:val="18"/>
          <w:szCs w:val="18"/>
        </w:rPr>
        <w:t xml:space="preserve">Key Words: </w:t>
      </w:r>
      <w:r>
        <w:rPr>
          <w:rFonts w:hint="eastAsia"/>
          <w:sz w:val="18"/>
          <w:szCs w:val="18"/>
        </w:rPr>
        <w:t>s</w:t>
      </w:r>
      <w:r>
        <w:rPr>
          <w:sz w:val="18"/>
          <w:szCs w:val="18"/>
        </w:rPr>
        <w:t>hip</w:t>
      </w:r>
      <w:r>
        <w:rPr>
          <w:rFonts w:hint="eastAsia"/>
          <w:sz w:val="18"/>
          <w:szCs w:val="18"/>
        </w:rPr>
        <w:t>-</w:t>
      </w:r>
      <w:r>
        <w:rPr>
          <w:sz w:val="18"/>
          <w:szCs w:val="18"/>
        </w:rPr>
        <w:t xml:space="preserve">borne </w:t>
      </w:r>
      <w:r>
        <w:rPr>
          <w:rFonts w:hint="eastAsia"/>
          <w:sz w:val="18"/>
          <w:szCs w:val="18"/>
        </w:rPr>
        <w:t>h</w:t>
      </w:r>
      <w:r>
        <w:rPr>
          <w:sz w:val="18"/>
          <w:szCs w:val="18"/>
        </w:rPr>
        <w:t>elicopter</w:t>
      </w:r>
      <w:r>
        <w:rPr>
          <w:rFonts w:hint="eastAsia"/>
          <w:sz w:val="18"/>
          <w:szCs w:val="18"/>
        </w:rPr>
        <w:t>；</w:t>
      </w:r>
      <w:r>
        <w:rPr>
          <w:rFonts w:hint="eastAsia"/>
          <w:sz w:val="18"/>
          <w:szCs w:val="18"/>
        </w:rPr>
        <w:t>ae</w:t>
      </w:r>
      <w:r>
        <w:rPr>
          <w:rFonts w:hint="eastAsia"/>
          <w:sz w:val="18"/>
          <w:szCs w:val="18"/>
        </w:rPr>
        <w:t>rodynamics</w:t>
      </w:r>
      <w:r>
        <w:rPr>
          <w:rFonts w:hint="eastAsia"/>
          <w:sz w:val="18"/>
          <w:szCs w:val="18"/>
        </w:rPr>
        <w:t>；</w:t>
      </w:r>
      <w:r>
        <w:rPr>
          <w:rFonts w:hint="eastAsia"/>
          <w:sz w:val="18"/>
          <w:szCs w:val="18"/>
        </w:rPr>
        <w:t>aerodynamic interactions</w:t>
      </w:r>
      <w:r>
        <w:rPr>
          <w:rFonts w:hint="eastAsia"/>
          <w:sz w:val="18"/>
          <w:szCs w:val="18"/>
        </w:rPr>
        <w:t>；</w:t>
      </w:r>
      <w:r>
        <w:rPr>
          <w:rFonts w:hint="eastAsia"/>
          <w:sz w:val="18"/>
          <w:szCs w:val="18"/>
        </w:rPr>
        <w:t>rotor wake</w:t>
      </w:r>
      <w:r>
        <w:rPr>
          <w:rFonts w:hint="eastAsia"/>
          <w:sz w:val="18"/>
          <w:szCs w:val="18"/>
        </w:rPr>
        <w:t>；</w:t>
      </w:r>
      <w:r>
        <w:rPr>
          <w:rFonts w:hint="eastAsia"/>
          <w:sz w:val="18"/>
          <w:szCs w:val="18"/>
        </w:rPr>
        <w:t>ship air-wake</w:t>
      </w:r>
    </w:p>
    <w:p w14:paraId="0CB87F8D" w14:textId="77777777" w:rsidR="000C0C68" w:rsidRDefault="000C0C68">
      <w:pPr>
        <w:rPr>
          <w:sz w:val="18"/>
          <w:szCs w:val="18"/>
        </w:rPr>
      </w:pPr>
    </w:p>
    <w:sectPr w:rsidR="000C0C68">
      <w:headerReference w:type="default" r:id="rId12"/>
      <w:footerReference w:type="default" r:id="rId13"/>
      <w:type w:val="continuous"/>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ST" w:date="2022-06-27T09:07:00Z" w:initials="">
    <w:p w14:paraId="1D0203B0" w14:textId="77777777" w:rsidR="00000000" w:rsidRDefault="000C0C68">
      <w:pPr>
        <w:pStyle w:val="a5"/>
        <w:numPr>
          <w:ilvl w:val="0"/>
          <w:numId w:val="1"/>
        </w:numPr>
        <w:rPr>
          <w:rFonts w:hint="eastAsia"/>
        </w:rPr>
      </w:pPr>
      <w:r>
        <w:rPr>
          <w:rFonts w:hint="eastAsia"/>
        </w:rPr>
        <w:t>篇幅太小，一张图</w:t>
      </w:r>
      <w:r>
        <w:rPr>
          <w:rFonts w:hint="eastAsia"/>
        </w:rPr>
        <w:t>片</w:t>
      </w:r>
      <w:r>
        <w:rPr>
          <w:rFonts w:hint="eastAsia"/>
        </w:rPr>
        <w:t>都没有</w:t>
      </w:r>
    </w:p>
    <w:p w14:paraId="71544B01" w14:textId="77777777" w:rsidR="00000000" w:rsidRDefault="000C0C68">
      <w:pPr>
        <w:pStyle w:val="a5"/>
        <w:numPr>
          <w:ilvl w:val="0"/>
          <w:numId w:val="1"/>
        </w:numPr>
      </w:pPr>
      <w:r>
        <w:rPr>
          <w:rFonts w:hint="eastAsia"/>
        </w:rPr>
        <w:t>列表只有国外飞机名字，连尺寸重量速度等基本性能都没有</w:t>
      </w:r>
    </w:p>
    <w:p w14:paraId="49CE5DEC" w14:textId="77777777" w:rsidR="00000000" w:rsidRDefault="000C0C68">
      <w:pPr>
        <w:pStyle w:val="a5"/>
        <w:numPr>
          <w:ilvl w:val="0"/>
          <w:numId w:val="1"/>
        </w:numPr>
      </w:pPr>
      <w:r>
        <w:rPr>
          <w:rFonts w:hint="eastAsia"/>
        </w:rPr>
        <w:t>作为综述稿件，</w:t>
      </w:r>
      <w:r>
        <w:rPr>
          <w:rFonts w:hint="eastAsia"/>
        </w:rPr>
        <w:t>参考文献太少，而且没有自己的相应工作。</w:t>
      </w:r>
    </w:p>
  </w:comment>
  <w:comment w:id="8" w:author="AST" w:date="2022-06-27T09:10:00Z" w:initials="">
    <w:p w14:paraId="0CF60A9E" w14:textId="77777777" w:rsidR="00000000" w:rsidRDefault="000C0C68">
      <w:pPr>
        <w:pStyle w:val="a5"/>
      </w:pPr>
      <w:r>
        <w:rPr>
          <w:rFonts w:hint="eastAsia"/>
        </w:rPr>
        <w:t>摘要参照本刊格式要求重写，写明本文研究的重要性、目的及主要内容，常识性内容不要写</w:t>
      </w:r>
    </w:p>
  </w:comment>
  <w:comment w:id="9" w:author="AST" w:date="2022-06-27T09:09:00Z" w:initials="">
    <w:p w14:paraId="560207BE" w14:textId="77777777" w:rsidR="00000000" w:rsidRDefault="000C0C68">
      <w:pPr>
        <w:pStyle w:val="a5"/>
        <w:rPr>
          <w:rFonts w:hint="eastAsia"/>
        </w:rPr>
      </w:pPr>
      <w:r>
        <w:rPr>
          <w:rFonts w:hint="eastAsia"/>
        </w:rPr>
        <w:t>英文缩写第一次出现时，需中英文对照</w:t>
      </w:r>
    </w:p>
    <w:p w14:paraId="26EFF4A4" w14:textId="77777777" w:rsidR="00000000" w:rsidRDefault="000C0C68">
      <w:pPr>
        <w:pStyle w:val="a5"/>
      </w:pPr>
    </w:p>
  </w:comment>
  <w:comment w:id="10" w:author="AST" w:date="2022-06-27T09:15:00Z" w:initials="">
    <w:p w14:paraId="5E8911A4" w14:textId="77777777" w:rsidR="00000000" w:rsidRDefault="000C0C68">
      <w:pPr>
        <w:pStyle w:val="a5"/>
      </w:pPr>
      <w:r>
        <w:rPr>
          <w:rFonts w:hint="eastAsia"/>
        </w:rPr>
        <w:t>引言部分不要出现图表</w:t>
      </w:r>
    </w:p>
  </w:comment>
  <w:comment w:id="12" w:author="AST" w:date="2022-06-27T09:16:00Z" w:initials="">
    <w:p w14:paraId="4B76A728" w14:textId="77777777" w:rsidR="00000000" w:rsidRDefault="000C0C68">
      <w:pPr>
        <w:pStyle w:val="a5"/>
      </w:pPr>
      <w:r>
        <w:rPr>
          <w:rFonts w:hint="eastAsia"/>
        </w:rPr>
        <w:t>引言部分参照本刊格式要求重写，写明本文研究的重要性</w:t>
      </w:r>
    </w:p>
  </w:comment>
  <w:comment w:id="16" w:author="AST" w:date="2022-06-27T09:17:00Z" w:initials="">
    <w:p w14:paraId="21F7768F" w14:textId="77777777" w:rsidR="00000000" w:rsidRDefault="000C0C68">
      <w:pPr>
        <w:pStyle w:val="a5"/>
      </w:pPr>
      <w:r>
        <w:rPr>
          <w:rFonts w:hint="eastAsia"/>
        </w:rPr>
        <w:t>补充英文表题</w:t>
      </w:r>
    </w:p>
  </w:comment>
  <w:comment w:id="17" w:author="AST" w:date="2022-06-27T09:24:00Z" w:initials="">
    <w:p w14:paraId="2D8C1B4D" w14:textId="77777777" w:rsidR="00000000" w:rsidRDefault="000C0C68">
      <w:pPr>
        <w:pStyle w:val="a5"/>
      </w:pPr>
      <w:r>
        <w:rPr>
          <w:rFonts w:hint="eastAsia"/>
        </w:rPr>
        <w:t>这一段与下面两节有什么关系？</w:t>
      </w:r>
    </w:p>
  </w:comment>
  <w:comment w:id="18" w:author="AST" w:date="2022-06-27T09:17:00Z" w:initials="">
    <w:p w14:paraId="73001A28" w14:textId="77777777" w:rsidR="00000000" w:rsidRDefault="000C0C68">
      <w:pPr>
        <w:pStyle w:val="a5"/>
      </w:pPr>
      <w:r>
        <w:rPr>
          <w:rFonts w:hint="eastAsia"/>
        </w:rPr>
        <w:t>试验，全文统改</w:t>
      </w:r>
    </w:p>
  </w:comment>
  <w:comment w:id="20" w:author="AST" w:date="2022-06-27T09:18:00Z" w:initials="">
    <w:p w14:paraId="65F871C8" w14:textId="77777777" w:rsidR="00000000" w:rsidRDefault="000C0C68">
      <w:pPr>
        <w:pStyle w:val="a5"/>
      </w:pPr>
      <w:r>
        <w:rPr>
          <w:rFonts w:hint="eastAsia"/>
        </w:rPr>
        <w:t>什么时候？</w:t>
      </w:r>
    </w:p>
  </w:comment>
  <w:comment w:id="21" w:author="AST" w:date="2022-06-27T09:18:00Z" w:initials="">
    <w:p w14:paraId="0731EC3D" w14:textId="77777777" w:rsidR="00000000" w:rsidRDefault="000C0C68">
      <w:pPr>
        <w:pStyle w:val="a5"/>
        <w:rPr>
          <w:rFonts w:hint="eastAsia"/>
        </w:rPr>
      </w:pPr>
      <w:r>
        <w:rPr>
          <w:rFonts w:hint="eastAsia"/>
        </w:rPr>
        <w:t>-</w:t>
      </w:r>
    </w:p>
    <w:p w14:paraId="214086D3" w14:textId="77777777" w:rsidR="00000000" w:rsidRDefault="000C0C68">
      <w:pPr>
        <w:pStyle w:val="a5"/>
      </w:pPr>
      <w:r>
        <w:rPr>
          <w:rFonts w:hint="eastAsia"/>
        </w:rPr>
        <w:t>统改</w:t>
      </w:r>
    </w:p>
  </w:comment>
  <w:comment w:id="23" w:author="AST" w:date="2022-06-27T09:18:00Z" w:initials="">
    <w:p w14:paraId="43811C00" w14:textId="77777777" w:rsidR="00000000" w:rsidRDefault="000C0C68">
      <w:pPr>
        <w:pStyle w:val="a5"/>
      </w:pPr>
      <w:r>
        <w:rPr>
          <w:rFonts w:hint="eastAsia"/>
        </w:rPr>
        <w:t>小写，以下统改</w:t>
      </w:r>
    </w:p>
  </w:comment>
  <w:comment w:id="70" w:author="AST" w:date="2022-06-27T09:26:00Z" w:initials="">
    <w:p w14:paraId="4B1C138D" w14:textId="77777777" w:rsidR="00000000" w:rsidRDefault="000C0C68">
      <w:pPr>
        <w:pStyle w:val="a5"/>
      </w:pPr>
      <w:r>
        <w:rPr>
          <w:rFonts w:hint="eastAsia"/>
        </w:rPr>
        <w:t>不用上标</w:t>
      </w:r>
    </w:p>
  </w:comment>
  <w:comment w:id="81" w:author="AST" w:date="2022-06-27T09:30:00Z" w:initials="">
    <w:p w14:paraId="0F26E31D" w14:textId="77777777" w:rsidR="00000000" w:rsidRDefault="000C0C68">
      <w:pPr>
        <w:pStyle w:val="a5"/>
        <w:numPr>
          <w:ilvl w:val="0"/>
          <w:numId w:val="2"/>
        </w:numPr>
        <w:rPr>
          <w:rFonts w:hint="eastAsia"/>
        </w:rPr>
      </w:pPr>
      <w:r>
        <w:rPr>
          <w:rFonts w:hint="eastAsia"/>
        </w:rPr>
        <w:t>作为综述稿件，引用的文献较少</w:t>
      </w:r>
    </w:p>
    <w:p w14:paraId="61E38FAC" w14:textId="77777777" w:rsidR="00000000" w:rsidRDefault="000C0C68">
      <w:pPr>
        <w:pStyle w:val="a5"/>
        <w:numPr>
          <w:ilvl w:val="0"/>
          <w:numId w:val="2"/>
        </w:numPr>
      </w:pPr>
      <w:r>
        <w:rPr>
          <w:rFonts w:hint="eastAsia"/>
        </w:rPr>
        <w:t>中文参考文献</w:t>
      </w:r>
      <w:r>
        <w:rPr>
          <w:rFonts w:hint="eastAsia"/>
        </w:rPr>
        <w:t>需中英文对照</w:t>
      </w:r>
    </w:p>
    <w:p w14:paraId="720BA5E7" w14:textId="77777777" w:rsidR="00000000" w:rsidRDefault="000C0C68">
      <w:pPr>
        <w:pStyle w:val="a5"/>
        <w:numPr>
          <w:ilvl w:val="0"/>
          <w:numId w:val="2"/>
        </w:numPr>
      </w:pPr>
      <w:r>
        <w:rPr>
          <w:rFonts w:hint="eastAsia"/>
        </w:rPr>
        <w:t>引用</w:t>
      </w:r>
      <w:r>
        <w:rPr>
          <w:rFonts w:hint="eastAsia"/>
        </w:rPr>
        <w:t>2-3</w:t>
      </w:r>
      <w:r>
        <w:rPr>
          <w:rFonts w:hint="eastAsia"/>
        </w:rPr>
        <w:t>篇《航空科学技术》</w:t>
      </w:r>
      <w:r>
        <w:rPr>
          <w:rFonts w:hint="eastAsia"/>
        </w:rPr>
        <w:t>2020-2022</w:t>
      </w:r>
      <w:r>
        <w:rPr>
          <w:rFonts w:hint="eastAsia"/>
        </w:rPr>
        <w:t>年发表的相关文献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CE5DEC" w15:done="0"/>
  <w15:commentEx w15:paraId="0CF60A9E" w15:done="0"/>
  <w15:commentEx w15:paraId="26EFF4A4" w15:done="0"/>
  <w15:commentEx w15:paraId="5E8911A4" w15:done="0"/>
  <w15:commentEx w15:paraId="4B76A728" w15:done="0"/>
  <w15:commentEx w15:paraId="21F7768F" w15:done="0"/>
  <w15:commentEx w15:paraId="2D8C1B4D" w15:done="0"/>
  <w15:commentEx w15:paraId="73001A28" w15:done="0"/>
  <w15:commentEx w15:paraId="65F871C8" w15:done="0"/>
  <w15:commentEx w15:paraId="214086D3" w15:done="0"/>
  <w15:commentEx w15:paraId="43811C00" w15:done="0"/>
  <w15:commentEx w15:paraId="4B1C138D" w15:done="0"/>
  <w15:commentEx w15:paraId="720BA5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EFF4A4" w16cid:durableId="00000003"/>
  <w16cid:commentId w16cid:paraId="5E8911A4" w16cid:durableId="00000004"/>
  <w16cid:commentId w16cid:paraId="2D8C1B4D" w16cid:durableId="00000007"/>
  <w16cid:commentId w16cid:paraId="73001A28" w16cid:durableId="00000008"/>
  <w16cid:commentId w16cid:paraId="214086D3" w16cid:durableId="0000000A"/>
  <w16cid:commentId w16cid:paraId="43811C00" w16cid:durableId="0000000B"/>
  <w16cid:commentId w16cid:paraId="4B1C138D" w16cid:durableId="00000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D0D63" w14:textId="77777777" w:rsidR="000C0C68" w:rsidRDefault="000C0C68">
      <w:r>
        <w:separator/>
      </w:r>
    </w:p>
  </w:endnote>
  <w:endnote w:type="continuationSeparator" w:id="0">
    <w:p w14:paraId="724D564E" w14:textId="77777777" w:rsidR="000C0C68" w:rsidRDefault="000C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604020202020204"/>
    <w:charset w:val="00"/>
    <w:family w:val="swiss"/>
    <w:pitch w:val="default"/>
    <w:sig w:usb0="00000003" w:usb1="00000000" w:usb2="00000000" w:usb3="00000000" w:csb0="00000001" w:csb1="00000000"/>
  </w:font>
  <w:font w:name="新宋体">
    <w:altName w:val="NSimSun"/>
    <w:panose1 w:val="02010609030101010101"/>
    <w:charset w:val="86"/>
    <w:family w:val="modern"/>
    <w:pitch w:val="fixed"/>
    <w:sig w:usb0="00000283" w:usb1="288F0000" w:usb2="00000016" w:usb3="00000000" w:csb0="00040001" w:csb1="00000000"/>
  </w:font>
  <w:font w:name="楷体_GB2312">
    <w:altName w:val="楷体"/>
    <w:panose1 w:val="020B0604020202020204"/>
    <w:charset w:val="86"/>
    <w:family w:val="modern"/>
    <w:pitch w:val="default"/>
    <w:sig w:usb0="00000000" w:usb1="080E0000" w:usb2="00000010" w:usb3="00000000" w:csb0="00040000" w:csb1="00000000"/>
  </w:font>
  <w:font w:name="仿宋_GB2312">
    <w:altName w:val="仿宋"/>
    <w:panose1 w:val="020B0604020202020204"/>
    <w:charset w:val="86"/>
    <w:family w:val="modern"/>
    <w:pitch w:val="default"/>
    <w:sig w:usb0="00000000" w:usb1="080E0000" w:usb2="00000000" w:usb3="00000000" w:csb0="0004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9DE49" w14:textId="77777777" w:rsidR="00000000" w:rsidRDefault="000C0C68">
    <w:pPr>
      <w:pStyle w:val="a7"/>
      <w:spacing w:afterLines="50" w:after="120"/>
      <w:rPr>
        <w:sz w:val="15"/>
        <w:szCs w:val="15"/>
        <w:u w:val="single"/>
      </w:rPr>
    </w:pPr>
    <w:r>
      <w:rPr>
        <w:rFonts w:hint="eastAsia"/>
        <w:sz w:val="15"/>
        <w:szCs w:val="15"/>
        <w:u w:val="singl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197C" w14:textId="77777777" w:rsidR="00000000" w:rsidRDefault="000C0C68">
    <w:pPr>
      <w:spacing w:afterLines="50" w:after="120"/>
      <w:rPr>
        <w:u w:val="single"/>
      </w:rPr>
    </w:pPr>
    <w:r>
      <w:rPr>
        <w:rFonts w:hint="eastAsia"/>
        <w:u w:val="single"/>
      </w:rPr>
      <w:t xml:space="preserve">                                           </w:t>
    </w:r>
  </w:p>
  <w:p w14:paraId="178EAF59" w14:textId="77777777" w:rsidR="00000000" w:rsidRDefault="000C0C68">
    <w:pPr>
      <w:rPr>
        <w:sz w:val="15"/>
        <w:szCs w:val="15"/>
      </w:rPr>
    </w:pPr>
    <w:r>
      <w:rPr>
        <w:b/>
        <w:bCs/>
        <w:sz w:val="15"/>
        <w:szCs w:val="15"/>
      </w:rPr>
      <w:t xml:space="preserve">Received: </w:t>
    </w:r>
    <w:r>
      <w:rPr>
        <w:sz w:val="15"/>
        <w:szCs w:val="15"/>
      </w:rPr>
      <w:t>2013-08-26;</w:t>
    </w:r>
    <w:r>
      <w:rPr>
        <w:b/>
        <w:bCs/>
        <w:sz w:val="15"/>
        <w:szCs w:val="15"/>
      </w:rPr>
      <w:t xml:space="preserve"> Accepted: </w:t>
    </w:r>
    <w:r>
      <w:rPr>
        <w:sz w:val="15"/>
        <w:szCs w:val="15"/>
      </w:rPr>
      <w:t>2013-10-03</w:t>
    </w:r>
  </w:p>
  <w:p w14:paraId="57E9A234" w14:textId="77777777" w:rsidR="00000000" w:rsidRDefault="000C0C68">
    <w:pPr>
      <w:rPr>
        <w:sz w:val="15"/>
        <w:szCs w:val="15"/>
      </w:rPr>
    </w:pPr>
    <w:r>
      <w:rPr>
        <w:b/>
        <w:bCs/>
        <w:sz w:val="15"/>
        <w:szCs w:val="15"/>
      </w:rPr>
      <w:t xml:space="preserve">Foundation item: </w:t>
    </w:r>
    <w:r>
      <w:rPr>
        <w:sz w:val="15"/>
        <w:szCs w:val="15"/>
      </w:rPr>
      <w:t>Aeronautical Science Foundation of China(2010ZD01003)</w:t>
    </w:r>
  </w:p>
  <w:p w14:paraId="3900798F" w14:textId="77777777" w:rsidR="00000000" w:rsidRDefault="000C0C68">
    <w:pPr>
      <w:pStyle w:val="a7"/>
      <w:spacing w:afterLines="100" w:after="240"/>
      <w:rPr>
        <w:sz w:val="15"/>
        <w:szCs w:val="15"/>
      </w:rPr>
    </w:pPr>
    <w:r>
      <w:rPr>
        <w:b/>
        <w:bCs/>
        <w:sz w:val="15"/>
        <w:szCs w:val="15"/>
      </w:rPr>
      <w:t>*</w:t>
    </w:r>
    <w:r>
      <w:rPr>
        <w:rFonts w:hint="eastAsia"/>
        <w:b/>
        <w:bCs/>
        <w:sz w:val="15"/>
        <w:szCs w:val="15"/>
      </w:rPr>
      <w:t>Corresponding author</w:t>
    </w:r>
    <w:r>
      <w:rPr>
        <w:b/>
        <w:bCs/>
        <w:sz w:val="15"/>
        <w:szCs w:val="15"/>
      </w:rPr>
      <w:t xml:space="preserve">. </w:t>
    </w:r>
    <w:r>
      <w:rPr>
        <w:sz w:val="15"/>
        <w:szCs w:val="15"/>
      </w:rPr>
      <w:t>Tel. : 029-88439705  E</w:t>
    </w:r>
    <w:r>
      <w:rPr>
        <w:rFonts w:hint="eastAsia"/>
        <w:sz w:val="15"/>
        <w:szCs w:val="15"/>
      </w:rPr>
      <w:t>-</w:t>
    </w:r>
    <w:r>
      <w:rPr>
        <w:sz w:val="15"/>
        <w:szCs w:val="15"/>
      </w:rPr>
      <w:t>mail:pengjian@avia</w:t>
    </w:r>
    <w:r>
      <w:rPr>
        <w:sz w:val="15"/>
        <w:szCs w:val="15"/>
      </w:rPr>
      <w:t>tionnow.com.cn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6D769" w14:textId="77777777" w:rsidR="000C0C68" w:rsidRDefault="000C0C68">
      <w:r>
        <w:separator/>
      </w:r>
    </w:p>
  </w:footnote>
  <w:footnote w:type="continuationSeparator" w:id="0">
    <w:p w14:paraId="415D8E88" w14:textId="77777777" w:rsidR="000C0C68" w:rsidRDefault="000C0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8600" w14:textId="77777777" w:rsidR="00000000" w:rsidRDefault="000C0C68">
    <w:pPr>
      <w:pStyle w:val="a8"/>
      <w:rPr>
        <w:sz w:val="15"/>
        <w:szCs w:val="15"/>
      </w:rPr>
    </w:pPr>
    <w:r>
      <w:rPr>
        <w:rFonts w:hint="eastAsia"/>
        <w:sz w:val="15"/>
        <w:szCs w:val="15"/>
      </w:rPr>
      <w:t>航空科学技术</w:t>
    </w:r>
    <w:r>
      <w:rPr>
        <w:rFonts w:hint="eastAsia"/>
        <w:sz w:val="15"/>
        <w:szCs w:val="15"/>
      </w:rPr>
      <w:t xml:space="preserve">                                                                                         Apr.  20</w:t>
    </w:r>
    <w:r>
      <w:rPr>
        <w:sz w:val="15"/>
        <w:szCs w:val="15"/>
      </w:rPr>
      <w:t>22</w:t>
    </w:r>
  </w:p>
  <w:p w14:paraId="5DF376FB" w14:textId="77777777" w:rsidR="00000000" w:rsidRDefault="000C0C68">
    <w:pPr>
      <w:pStyle w:val="a8"/>
      <w:rPr>
        <w:sz w:val="15"/>
        <w:szCs w:val="15"/>
      </w:rPr>
    </w:pPr>
    <w:r>
      <w:rPr>
        <w:rFonts w:hint="eastAsia"/>
        <w:sz w:val="15"/>
        <w:szCs w:val="15"/>
      </w:rPr>
      <w:t xml:space="preserve">Aeronautical Science &amp; Technology                                                       </w:t>
    </w:r>
    <w:r>
      <w:rPr>
        <w:rFonts w:hint="eastAsia"/>
        <w:sz w:val="15"/>
        <w:szCs w:val="15"/>
      </w:rPr>
      <w:t xml:space="preserve">              Vol. 24  No.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6C34" w14:textId="77777777" w:rsidR="00000000" w:rsidRDefault="000C0C68">
    <w:pPr>
      <w:pStyle w:val="a8"/>
      <w:jc w:val="both"/>
      <w:rPr>
        <w:sz w:val="15"/>
        <w:szCs w:val="15"/>
      </w:rPr>
    </w:pPr>
    <w:r>
      <w:rPr>
        <w:rFonts w:hint="eastAsia"/>
        <w:sz w:val="15"/>
        <w:szCs w:val="15"/>
      </w:rPr>
      <w:t>页码</w:t>
    </w:r>
    <w:r>
      <w:rPr>
        <w:rFonts w:hint="eastAsia"/>
        <w:sz w:val="15"/>
        <w:szCs w:val="15"/>
      </w:rPr>
      <w:t xml:space="preserve">                                            </w:t>
    </w:r>
    <w:r>
      <w:rPr>
        <w:rFonts w:hint="eastAsia"/>
        <w:sz w:val="15"/>
        <w:szCs w:val="15"/>
      </w:rPr>
      <w:t>航空科学技术</w:t>
    </w:r>
    <w:r>
      <w:rPr>
        <w:rFonts w:hint="eastAsia"/>
        <w:sz w:val="15"/>
        <w:szCs w:val="15"/>
      </w:rPr>
      <w:t xml:space="preserve">                                      Vol. 24  No. 4                                                                    </w:t>
    </w:r>
    <w:r>
      <w:rPr>
        <w:rFonts w:hint="eastAsia"/>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A6FA06"/>
    <w:multiLevelType w:val="singleLevel"/>
    <w:tmpl w:val="9BA6FA06"/>
    <w:lvl w:ilvl="0">
      <w:start w:val="1"/>
      <w:numFmt w:val="decimal"/>
      <w:suff w:val="nothing"/>
      <w:lvlText w:val="%1、"/>
      <w:lvlJc w:val="left"/>
    </w:lvl>
  </w:abstractNum>
  <w:abstractNum w:abstractNumId="1" w15:restartNumberingAfterBreak="0">
    <w:nsid w:val="10F828EF"/>
    <w:multiLevelType w:val="multilevel"/>
    <w:tmpl w:val="10F828EF"/>
    <w:lvl w:ilvl="0">
      <w:start w:val="1"/>
      <w:numFmt w:val="decimal"/>
      <w:suff w:val="space"/>
      <w:lvlText w:val="%1 "/>
      <w:lvlJc w:val="left"/>
      <w:pPr>
        <w:ind w:left="0" w:firstLine="0"/>
      </w:pPr>
      <w:rPr>
        <w:rFonts w:hint="eastAsia"/>
        <w:color w:val="auto"/>
      </w:rPr>
    </w:lvl>
    <w:lvl w:ilvl="1">
      <w:start w:val="1"/>
      <w:numFmt w:val="decimal"/>
      <w:suff w:val="space"/>
      <w:lvlText w:val="%1.%2"/>
      <w:lvlJc w:val="left"/>
      <w:pPr>
        <w:ind w:left="170" w:hanging="17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1A46F0"/>
    <w:multiLevelType w:val="singleLevel"/>
    <w:tmpl w:val="271A46F0"/>
    <w:lvl w:ilvl="0">
      <w:start w:val="1"/>
      <w:numFmt w:val="decimal"/>
      <w:suff w:val="nothing"/>
      <w:lvlText w:val="%1、"/>
      <w:lvlJc w:val="left"/>
    </w:lvl>
  </w:abstractNum>
  <w:abstractNum w:abstractNumId="3" w15:restartNumberingAfterBreak="0">
    <w:nsid w:val="6AD070A0"/>
    <w:multiLevelType w:val="multilevel"/>
    <w:tmpl w:val="6AD070A0"/>
    <w:lvl w:ilvl="0">
      <w:start w:val="1"/>
      <w:numFmt w:val="decimal"/>
      <w:suff w:val="nothing"/>
      <w:lvlText w:val="%1）"/>
      <w:lvlJc w:val="left"/>
      <w:pPr>
        <w:ind w:left="0" w:firstLine="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YzY1YzA0NmRjYTZmYjlmZDgwNGMxZWM0ZDc1OTkwZDEifQ=="/>
    <w:docVar w:name="NE.Ref{00F7A03E-7A7F-4D40-BD80-1410BF03CE08}" w:val=" ADDIN NE.Ref.{00F7A03E-7A7F-4D40-BD80-1410BF03CE08}&lt;Citation&gt;&lt;Group&gt;&lt;References&gt;&lt;Item&gt;&lt;ID&gt;403&lt;/ID&gt;&lt;UID&gt;{13E081FE-1CAB-42EA-87D9-95576218895C}&lt;/UID&gt;&lt;Title&gt;CFD Ship Airwake Analysis for Helicopter Flight Simulators&lt;/Title&gt;&lt;Template&gt;Generic&lt;/Template&gt;&lt;Star&gt;0&lt;/Star&gt;&lt;Tag&gt;0&lt;/Tag&gt;&lt;Author&gt;Bogstad, M C And Ait-Ali-Yahia&lt;/Author&gt;&lt;Year&gt;1999&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016DEF74-2CD7-4A73-B177-9462FEE49248}" w:val=" ADDIN NE.Ref.{016DEF74-2CD7-4A73-B177-9462FEE49248}&lt;Citation&gt;&lt;Group&gt;&lt;References&gt;&lt;Item&gt;&lt;ID&gt;421&lt;/ID&gt;&lt;UID&gt;{781A3B01-1CE5-4694-A18F-F2E6C20B67FA}&lt;/UID&gt;&lt;Title&gt;Shipboard Launch and Recovery of RPV Helicopters in High Sea States&lt;/Title&gt;&lt;Template&gt;Generic&lt;/Template&gt;&lt;Star&gt;0&lt;/Star&gt;&lt;Tag&gt;0&lt;/Tag&gt;&lt;Author&gt;Gevaert, G And Schulze E&lt;/Author&gt;&lt;Year&gt;1978&lt;/Year&gt;&lt;Details&gt;&lt;_created&gt;64377486&lt;/_created&gt;&lt;_modified&gt;64377486&lt;/_modified&gt;&lt;_place_published&gt;Palo Alto, California, United States&lt;/_place_published&gt;&lt;_publisher&gt;American Institute of Aeronautics and Astronautics, Inc.&lt;/_publisher&gt;&lt;/Details&gt;&lt;Extra&gt;&lt;DBUID&gt;{31336468-E638-4E8A-9331-62E29CCF8525}&lt;/DBUID&gt;&lt;/Extra&gt;&lt;/Item&gt;&lt;/References&gt;&lt;/Group&gt;&lt;/Citation&gt;_x000a_"/>
    <w:docVar w:name="NE.Ref{17FDDF3F-0291-4952-8DAD-603C01B455BE}" w:val=" ADDIN NE.Ref.{17FDDF3F-0291-4952-8DAD-603C01B455BE}&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1E50DC13-12B4-47D4-8673-B04072D79054}" w:val=" ADDIN NE.Ref.{1E50DC13-12B4-47D4-8673-B04072D79054}&lt;Citation&gt;&lt;Group&gt;&lt;References&gt;&lt;Item&gt;&lt;ID&gt;480&lt;/ID&gt;&lt;UID&gt;{B885BFD6-623E-4020-A236-28EA87E4774B}&lt;/UID&gt;&lt;Title&gt;Analytical Modeling of SH-2F Helicopter Shipboard Operation&lt;/Title&gt;&lt;Template&gt;Journal Article&lt;/Template&gt;&lt;Star&gt;0&lt;/Star&gt;&lt;Tag&gt;0&lt;/Tag&gt;&lt;Author&gt;Wei, Fu-Shang AND Baitis Erich&lt;/Author&gt;&lt;Year&gt;1992&lt;/Year&gt;&lt;Details&gt;&lt;_accessed&gt;64379652&lt;/_accessed&gt;&lt;_collection_scope&gt;SCI;SCIE;EI&lt;/_collection_scope&gt;&lt;_created&gt;64377486&lt;/_created&gt;&lt;_impact_factor&gt;   1.249&lt;/_impact_factor&gt;&lt;_issue&gt;5&lt;/_issue&gt;&lt;_journal&gt;Journal of Aircraft&lt;/_journal&gt;&lt;_modified&gt;64377486&lt;/_modified&gt;&lt;_pages&gt;877-885&lt;/_pages&gt;&lt;_volume&gt;29&lt;/_volume&gt;&lt;/Details&gt;&lt;Extra&gt;&lt;DBUID&gt;{31336468-E638-4E8A-9331-62E29CCF8525}&lt;/DBUID&gt;&lt;/Extra&gt;&lt;/Item&gt;&lt;/References&gt;&lt;/Group&gt;&lt;/Citation&gt;_x000a_"/>
    <w:docVar w:name="NE.Ref{35903517-75C6-4EB3-B588-53925F4A3BE6}" w:val=" ADDIN NE.Ref.{35903517-75C6-4EB3-B588-53925F4A3BE6}&lt;Citation&gt;&lt;Group&gt;&lt;References&gt;&lt;Item&gt;&lt;ID&gt;485&lt;/ID&gt;&lt;UID&gt;{762BEB61-32A5-4899-A2C5-988F9239FF7A}&lt;/UID&gt;&lt;Title&gt;Technical Comment on &amp;quot;Computational-Fluid-Dynamics Based Advanced Ship-Airwake Database for Helicopter Flight Simulation&amp;quot;&lt;/Title&gt;&lt;Template&gt;Journal Article&lt;/Template&gt;&lt;Star&gt;0&lt;/Star&gt;&lt;Tag&gt;0&lt;/Tag&gt;&lt;Author&gt;Zan, Steven&lt;/Author&gt;&lt;Year&gt;2003&lt;/Year&gt;&lt;Details&gt;&lt;_collection_scope&gt;SCI;SCIE;EI&lt;/_collection_scope&gt;&lt;_created&gt;64377486&lt;/_created&gt;&lt;_impact_factor&gt;   1.249&lt;/_impact_factor&gt;&lt;_issue&gt;5&lt;/_issue&gt;&lt;_journal&gt;Journal of Aircraft&lt;/_journal&gt;&lt;_modified&gt;64377486&lt;/_modified&gt;&lt;_pages&gt;1007-1007&lt;/_pages&gt;&lt;_volume&gt;40&lt;/_volume&gt;&lt;/Details&gt;&lt;Extra&gt;&lt;DBUID&gt;{31336468-E638-4E8A-9331-62E29CCF8525}&lt;/DBUID&gt;&lt;/Extra&gt;&lt;/Item&gt;&lt;/References&gt;&lt;/Group&gt;&lt;/Citation&gt;_x000a_"/>
    <w:docVar w:name="NE.Ref{419EFE4C-33FF-4FFF-9E8B-F2785801900E}" w:val=" ADDIN NE.Ref.{419EFE4C-33FF-4FFF-9E8B-F2785801900E}&lt;Citation&gt;&lt;Group&gt;&lt;References&gt;&lt;Item&gt;&lt;ID&gt;451&lt;/ID&gt;&lt;UID&gt;{60136C72-F99E-4FE0-AC6B-C23CBF9D2F2F}&lt;/UID&gt;&lt;Title&gt;Simulation of Pilot Control Activity During Helicopter Shipboard Operations&lt;/Title&gt;&lt;Template&gt;Generic&lt;/Template&gt;&lt;Star&gt;0&lt;/Star&gt;&lt;Tag&gt;0&lt;/Tag&gt;&lt;Author&gt;Lee, Dooyong And Horn Joseph&lt;/Author&gt;&lt;Year&gt;2003&lt;/Year&gt;&lt;Details&gt;&lt;_created&gt;64377486&lt;/_created&gt;&lt;_modified&gt;64377486&lt;/_modified&gt;&lt;_place_published&gt;Austin, Texas, United States&lt;/_place_published&gt;&lt;_publisher&gt;American Institute of Aeronautics and Astronautics, Inc.&lt;/_publisher&gt;&lt;/Details&gt;&lt;Extra&gt;&lt;DBUID&gt;{31336468-E638-4E8A-9331-62E29CCF8525}&lt;/DBUID&gt;&lt;/Extra&gt;&lt;/Item&gt;&lt;/References&gt;&lt;/Group&gt;&lt;Group&gt;&lt;References&gt;&lt;Item&gt;&lt;ID&gt;452&lt;/ID&gt;&lt;UID&gt;{B73C3C9E-3CBE-4D32-8812-40E7FCA39EB3}&lt;/UID&gt;&lt;Title&gt;Simulation of Helicopter Shipboard Launch and Recovery with Time-Accurate Airwakes&lt;/Title&gt;&lt;Template&gt;Journal Article&lt;/Template&gt;&lt;Star&gt;0&lt;/Star&gt;&lt;Tag&gt;0&lt;/Tag&gt;&lt;Author&gt;Lee, Dooyong And Sezer-Uzol Nilay&lt;/Author&gt;&lt;Year&gt;2005&lt;/Year&gt;&lt;Details&gt;&lt;_collection_scope&gt;SCI;SCIE;EI&lt;/_collection_scope&gt;&lt;_created&gt;64377486&lt;/_created&gt;&lt;_impact_factor&gt;   1.249&lt;/_impact_factor&gt;&lt;_issue&gt;2&lt;/_issue&gt;&lt;_journal&gt;Journal of Aircraft&lt;/_journal&gt;&lt;_modified&gt;64377486&lt;/_modified&gt;&lt;_pages&gt;448-461&lt;/_pages&gt;&lt;_volume&gt;42&lt;/_volume&gt;&lt;/Details&gt;&lt;Extra&gt;&lt;DBUID&gt;{31336468-E638-4E8A-9331-62E29CCF8525}&lt;/DBUID&gt;&lt;/Extra&gt;&lt;/Item&gt;&lt;/References&gt;&lt;/Group&gt;&lt;/Citation&gt;_x000a_"/>
    <w:docVar w:name="NE.Ref{47C1D2AF-562A-48F3-AC43-011B27597F4E}" w:val=" ADDIN NE.Ref.{47C1D2AF-562A-48F3-AC43-011B27597F4E}&lt;Citation&gt;&lt;Group&gt;&lt;References&gt;&lt;Item&gt;&lt;ID&gt;449&lt;/ID&gt;&lt;UID&gt;{AE34401F-C468-4C69-A474-70FFC5A91FD3}&lt;/UID&gt;&lt;Title&gt;Analysis of the Nonlinear Coupling Effects of A Helicopter Downwash with an Unsteady Ship Airwake&lt;/Title&gt;&lt;Template&gt;Generic&lt;/Template&gt;&lt;Star&gt;0&lt;/Star&gt;&lt;Tag&gt;0&lt;/Tag&gt;&lt;Author&gt;Landsberg, Alexandra And Boris Jay&lt;/Author&gt;&lt;Year&gt;1995&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Citation&gt;_x000a_"/>
    <w:docVar w:name="NE.Ref{4F029EAE-4AE0-465E-B847-26E160021CA2}" w:val=" ADDIN NE.Ref.{4F029EAE-4AE0-465E-B847-26E160021CA2}&lt;Citation&gt;&lt;Group&gt;&lt;References&gt;&lt;Item&gt;&lt;ID&gt;410&lt;/ID&gt;&lt;UID&gt;{41486C05-664A-4201-B459-C0F445221964}&lt;/UID&gt;&lt;Title&gt;Development of a Real-Time Simulation of a Ship-Correlated Airwake Model Interfaced with a Rotorcraft Dynamic Model&lt;/Title&gt;&lt;Template&gt;Generic&lt;/Template&gt;&lt;Star&gt;0&lt;/Star&gt;&lt;Tag&gt;0&lt;/Tag&gt;&lt;Author&gt;Clement, Warren F And Gorder&lt;/Author&gt;&lt;Year&gt;1992&lt;/Year&gt;&lt;Details&gt;&lt;_created&gt;64377486&lt;/_created&gt;&lt;_modified&gt;64377486&lt;/_modified&gt;&lt;_place_published&gt;Hilton Head Island, South Carolina, United States&lt;/_place_published&gt;&lt;_publisher&gt;American Institute of Aeronautics and Astronautics, Inc.&lt;/_publisher&gt;&lt;/Details&gt;&lt;Extra&gt;&lt;DBUID&gt;{31336468-E638-4E8A-9331-62E29CCF8525}&lt;/DBUID&gt;&lt;/Extra&gt;&lt;/Item&gt;&lt;/References&gt;&lt;/Group&gt;&lt;/Citation&gt;_x000a_"/>
    <w:docVar w:name="NE.Ref{5332D2CE-08F7-4294-9D5F-FD64436DBD63}" w:val=" ADDIN NE.Ref.{5332D2CE-08F7-4294-9D5F-FD64436DBD63}&lt;Citation&gt;&lt;Group&gt;&lt;References&gt;&lt;Item&gt;&lt;ID&gt;424&lt;/ID&gt;&lt;UID&gt;{0145C76E-7BC7-41FD-A430-03B504E34457}&lt;/UID&gt;&lt;Title&gt;Flight Fidelity Options to Enhance Rotorcraft/Ship Testing and Training&lt;/Title&gt;&lt;Template&gt;Generic&lt;/Template&gt;&lt;Star&gt;0&lt;/Star&gt;&lt;Tag&gt;0&lt;/Tag&gt;&lt;Author&gt;He, Chengjian And Lim Mun&lt;/Author&gt;&lt;Year&gt;2008&lt;/Year&gt;&lt;Details&gt;&lt;_created&gt;64377486&lt;/_created&gt;&lt;_modified&gt;64377486&lt;/_modified&gt;&lt;_place_published&gt;Honolulu, Hawaii, United States&lt;/_place_published&gt;&lt;_publisher&gt;American Institute of Aeronautics and Astronautics, Inc.&lt;/_publisher&gt;&lt;/Details&gt;&lt;Extra&gt;&lt;DBUID&gt;{31336468-E638-4E8A-9331-62E29CCF8525}&lt;/DBUID&gt;&lt;/Extra&gt;&lt;/Item&gt;&lt;/References&gt;&lt;/Group&gt;&lt;/Citation&gt;_x000a_"/>
    <w:docVar w:name="NE.Ref{53EF38E8-9044-4483-B1BD-5D0053A4D92D}" w:val=" ADDIN NE.Ref.{53EF38E8-9044-4483-B1BD-5D0053A4D92D}&lt;Citation&gt;&lt;Group&gt;&lt;References&gt;&lt;Item&gt;&lt;ID&gt;460&lt;/ID&gt;&lt;UID&gt;{A4EBB939-A4AF-4D6A-982C-67D24FEEE14C}&lt;/UID&gt;&lt;Title&gt;Computational Ship Airwake Determination to Support Helicopter-Ship Dynamic Interface Assessment&lt;/Title&gt;&lt;Template&gt;Generic&lt;/Template&gt;&lt;Star&gt;0&lt;/Star&gt;&lt;Tag&gt;0&lt;/Tag&gt;&lt;Author&gt;Muijden, Jaap Van And Boelens&lt;/Author&gt;&lt;Year&gt;2013&lt;/Year&gt;&lt;Details&gt;&lt;_created&gt;64377486&lt;/_created&gt;&lt;_modified&gt;64377486&lt;/_modified&gt;&lt;_place_published&gt;San Diego, California, United States&lt;/_place_published&gt;&lt;_publisher&gt;American Institute of Aeronautics and Astronautics, Inc.&lt;/_publisher&gt;&lt;/Details&gt;&lt;Extra&gt;&lt;DBUID&gt;{31336468-E638-4E8A-9331-62E29CCF8525}&lt;/DBUID&gt;&lt;/Extra&gt;&lt;/Item&gt;&lt;/References&gt;&lt;/Group&gt;&lt;/Citation&gt;_x000a_"/>
    <w:docVar w:name="NE.Ref{57113091-E927-4A32-B34A-1A9C10FBBB9E}" w:val=" ADDIN NE.Ref.{57113091-E927-4A32-B34A-1A9C10FBBB9E}&lt;Citation&gt;&lt;Group&gt;&lt;References&gt;&lt;Item&gt;&lt;ID&gt;514&lt;/ID&gt;&lt;UID&gt;{B526E4D4-ADFA-4BDF-9055-04B203CF456C}&lt;/UID&gt;&lt;Title&gt;直升机手册&lt;/Title&gt;&lt;Template&gt;Book&lt;/Template&gt;&lt;Star&gt;1&lt;/Star&gt;&lt;Tag&gt;0&lt;/Tag&gt;&lt;Author&gt;倪先平&lt;/Author&gt;&lt;Year&gt;2003&lt;/Year&gt;&lt;Details&gt;&lt;_accessed&gt;64379564&lt;/_accessed&gt;&lt;_created&gt;64379564&lt;/_created&gt;&lt;_modified&gt;64379572&lt;/_modified&gt;&lt;_place_published&gt;北京&lt;/_place_published&gt;&lt;_publisher&gt;航空工业出版社&lt;/_publisher&gt;&lt;_translated_author&gt;Ni, Xianping&lt;/_translated_author&gt;&lt;/Details&gt;&lt;Extra&gt;&lt;DBUID&gt;{31336468-E638-4E8A-9331-62E29CCF8525}&lt;/DBUID&gt;&lt;/Extra&gt;&lt;/Item&gt;&lt;/References&gt;&lt;/Group&gt;&lt;/Citation&gt;_x000a_"/>
    <w:docVar w:name="NE.Ref{5D141E75-E848-4D1C-826D-24BF87C85447}" w:val=" ADDIN NE.Ref.{5D141E75-E848-4D1C-826D-24BF87C85447}&lt;Citation&gt;&lt;Group&gt;&lt;References&gt;&lt;Item&gt;&lt;ID&gt;418&lt;/ID&gt;&lt;UID&gt;{A8288630-3390-45FB-B9EC-CF57003893CF}&lt;/UID&gt;&lt;Title&gt;Ship-Helicopter Operating Limits Prediction Using Piloted Flight Simulation and Time-Accurate Airwakes&lt;/Title&gt;&lt;Template&gt;Journal Article&lt;/Template&gt;&lt;Star&gt;0&lt;/Star&gt;&lt;Tag&gt;0&lt;/Tag&gt;&lt;Author&gt;Forrest, James S And Owen&lt;/Author&gt;&lt;Year&gt;2012&lt;/Year&gt;&lt;Details&gt;&lt;_accessed&gt;64379657&lt;/_accessed&gt;&lt;_collection_scope&gt;SCI;SCIE;EI&lt;/_collection_scope&gt;&lt;_created&gt;64377486&lt;/_created&gt;&lt;_impact_factor&gt;   1.249&lt;/_impact_factor&gt;&lt;_issue&gt;4&lt;/_issue&gt;&lt;_journal&gt;Journal of Aircraft&lt;/_journal&gt;&lt;_modified&gt;64377486&lt;/_modified&gt;&lt;_pages&gt;1020-1031&lt;/_pages&gt;&lt;_volume&gt;49&lt;/_volume&gt;&lt;/Details&gt;&lt;Extra&gt;&lt;DBUID&gt;{31336468-E638-4E8A-9331-62E29CCF8525}&lt;/DBUID&gt;&lt;/Extra&gt;&lt;/Item&gt;&lt;/References&gt;&lt;/Group&gt;&lt;/Citation&gt;_x000a_"/>
    <w:docVar w:name="NE.Ref{5E871E4B-8418-4FFF-B3FE-8C96B2E4404F}" w:val=" ADDIN NE.Ref.{5E871E4B-8418-4FFF-B3FE-8C96B2E4404F}&lt;Citation&gt;&lt;Group&gt;&lt;References&gt;&lt;Item&gt;&lt;ID&gt;432&lt;/ID&gt;&lt;UID&gt;{4F8DE102-A76F-4D0B-9328-F11BF9A6C66D}&lt;/UID&gt;&lt;Title&gt;Realtime Piloted Simulation Investigation of Helicopter Flying Qualities During Approach and Landing on Nonaviation Ships&lt;/Title&gt;&lt;Template&gt;Generic&lt;/Template&gt;&lt;Star&gt;0&lt;/Star&gt;&lt;Tag&gt;0&lt;/Tag&gt;&lt;Author&gt;Jewell, W And Clement W&lt;/Author&gt;&lt;Year&gt;1986&lt;/Year&gt;&lt;Details&gt;&lt;_created&gt;64377486&lt;/_created&gt;&lt;_modified&gt;64377486&lt;/_modified&gt;&lt;_place_published&gt;Reno, Nevada, United States&lt;/_place_published&gt;&lt;_publisher&gt;American Institute of Aeronautics and Astronautics, Inc.&lt;/_publisher&gt;&lt;/Details&gt;&lt;Extra&gt;&lt;DBUID&gt;{31336468-E638-4E8A-9331-62E29CCF8525}&lt;/DBUID&gt;&lt;/Extra&gt;&lt;/Item&gt;&lt;/References&gt;&lt;/Group&gt;&lt;/Citation&gt;_x000a_"/>
    <w:docVar w:name="NE.Ref{60678896-05BE-4817-A518-DFE6056B1164}" w:val=" ADDIN NE.Ref.{60678896-05BE-4817-A518-DFE6056B1164}&lt;Citation&gt;&lt;Group&gt;&lt;References&gt;&lt;Item&gt;&lt;ID&gt;427&lt;/ID&gt;&lt;UID&gt;{2747B6C0-882C-471E-92A3-D66FC8F452CE}&lt;/UID&gt;&lt;Title&gt;A Simplified Technique for Modeling Piloted Rotorcraft Operations Near Ships&lt;/Title&gt;&lt;Template&gt;Generic&lt;/Template&gt;&lt;Star&gt;0&lt;/Star&gt;&lt;Tag&gt;0&lt;/Tag&gt;&lt;Author&gt;Hess, Ronald A&lt;/Author&gt;&lt;Year&gt;2005&lt;/Year&gt;&lt;Details&gt;&lt;_created&gt;64377486&lt;/_created&gt;&lt;_modified&gt;64377486&lt;/_modified&gt;&lt;_place_published&gt;San Francisco, California, United States&lt;/_place_published&gt;&lt;_publisher&gt;American Institute of Aeronautics and Astronautics, Inc.&lt;/_publisher&gt;&lt;/Details&gt;&lt;Extra&gt;&lt;DBUID&gt;{31336468-E638-4E8A-9331-62E29CCF8525}&lt;/DBUID&gt;&lt;/Extra&gt;&lt;/Item&gt;&lt;/References&gt;&lt;/Group&gt;&lt;/Citation&gt;_x000a_"/>
    <w:docVar w:name="NE.Ref{63BD9343-6524-40B2-9E2B-07DAFE5AFABB}" w:val=" ADDIN NE.Ref.{63BD9343-6524-40B2-9E2B-07DAFE5AFABB}&lt;Citation&gt;&lt;Group&gt;&lt;References&gt;&lt;Item&gt;&lt;ID&gt;414&lt;/ID&gt;&lt;UID&gt;{776C1481-F75A-4800-B18C-811E45A5CC74}&lt;/UID&gt;&lt;Title&gt;Numerical Study of Helicopter Rotors in a Ship Airwake&lt;/Title&gt;&lt;Template&gt;Journal Article&lt;/Template&gt;&lt;Star&gt;0&lt;/Star&gt;&lt;Tag&gt;0&lt;/Tag&gt;&lt;Author&gt;Crozon, C And Steijl R&lt;/Author&gt;&lt;Year&gt;2014&lt;/Year&gt;&lt;Details&gt;&lt;_collection_scope&gt;SCI;SCIE;EI&lt;/_collection_scope&gt;&lt;_created&gt;64377486&lt;/_created&gt;&lt;_impact_factor&gt;   1.249&lt;/_impact_factor&gt;&lt;_issue&gt;6&lt;/_issue&gt;&lt;_journal&gt;Journal of Aircraft&lt;/_journal&gt;&lt;_modified&gt;64377486&lt;/_modified&gt;&lt;_pages&gt;1813-1832&lt;/_pages&gt;&lt;_volume&gt;51&lt;/_volume&gt;&lt;/Details&gt;&lt;Extra&gt;&lt;DBUID&gt;{31336468-E638-4E8A-9331-62E29CCF8525}&lt;/DBUID&gt;&lt;/Extra&gt;&lt;/Item&gt;&lt;/References&gt;&lt;/Group&gt;&lt;/Citation&gt;_x000a_"/>
    <w:docVar w:name="NE.Ref{6C807B06-1329-401D-80C6-B7E53DEF2005}" w:val=" ADDIN NE.Ref.{6C807B06-1329-401D-80C6-B7E53DEF2005}&lt;Citation&gt;&lt;Group&gt;&lt;References&gt;&lt;Item&gt;&lt;ID&gt;391&lt;/ID&gt;&lt;UID&gt;{67C7023F-03F3-41B8-9C7B-3528DD710E79}&lt;/UID&gt;&lt;Title&gt;Shipboard/Rotorcraft Simulation and Analysis&lt;/Title&gt;&lt;Template&gt;Thesis&lt;/Template&gt;&lt;Star&gt;0&lt;/Star&gt;&lt;Tag&gt;0&lt;/Tag&gt;&lt;Author&gt;Akinyanju, Ted&lt;/Author&gt;&lt;Year&gt;2007&lt;/Year&gt;&lt;Details&gt;&lt;_accessed&gt;64379662&lt;/_accessed&gt;&lt;_created&gt;64377486&lt;/_created&gt;&lt;_modified&gt;64377486&lt;/_modified&gt;&lt;_place_published&gt;Cincinnati, Ohio, United States&lt;/_place_published&gt;&lt;_publisher&gt;Union Institute and University&lt;/_publisher&gt;&lt;_type_work&gt;PhdAkinyanju2007,&lt;/_type_work&gt;&lt;/Details&gt;&lt;Extra&gt;&lt;DBUID&gt;{31336468-E638-4E8A-9331-62E29CCF8525}&lt;/DBUID&gt;&lt;/Extra&gt;&lt;/Item&gt;&lt;/References&gt;&lt;/Group&gt;&lt;/Citation&gt;_x000a_"/>
    <w:docVar w:name="NE.Ref{72949C89-06D4-4ACB-AEC7-316ED446CA06}" w:val=" ADDIN NE.Ref.{72949C89-06D4-4ACB-AEC7-316ED446CA06}&lt;Citation&gt;&lt;Group&gt;&lt;References&gt;&lt;Item&gt;&lt;ID&gt;461&lt;/ID&gt;&lt;UID&gt;{4CDBDFCC-DBC2-4B0F-AA6C-FC81C5C8AEC3}&lt;/UID&gt;&lt;Title&gt;Superimposed Perspective Visual Cues for Helicopter Hovering Above a Moving Ship Deck&lt;/Title&gt;&lt;Template&gt;Journal Article&lt;/Template&gt;&lt;Star&gt;0&lt;/Star&gt;&lt;Tag&gt;0&lt;/Tag&gt;&lt;Author&gt;Negrin, M And Grunwald A&lt;/Author&gt;&lt;Year&gt;1991&lt;/Year&gt;&lt;Details&gt;&lt;_created&gt;64377486&lt;/_created&gt;&lt;_issue&gt;3&lt;/_issue&gt;&lt;_journal&gt;Journal of Guidance, Control, and Dynamics&lt;/_journal&gt;&lt;_modified&gt;64377486&lt;/_modified&gt;&lt;_pages&gt;652-660&lt;/_pages&gt;&lt;_volume&gt;14&lt;/_volume&gt;&lt;/Details&gt;&lt;Extra&gt;&lt;DBUID&gt;{31336468-E638-4E8A-9331-62E29CCF8525}&lt;/DBUID&gt;&lt;/Extra&gt;&lt;/Item&gt;&lt;/References&gt;&lt;/Group&gt;&lt;/Citation&gt;_x000a_"/>
    <w:docVar w:name="NE.Ref{983AB426-7645-4AF5-8EAC-4C51B894439F}" w:val=" ADDIN NE.Ref.{983AB426-7645-4AF5-8EAC-4C51B894439F}&lt;Citation&gt;&lt;Group&gt;&lt;References&gt;&lt;Item&gt;&lt;ID&gt;439&lt;/ID&gt;&lt;UID&gt;{3CA25283-6D2E-4FB1-9CF0-D93DE67DB636}&lt;/UID&gt;&lt;Title&gt;Aerodynamic Loading Characteristics of a Model-Scale Helicopter in a Ship&amp;apos;s Airwake&lt;/Title&gt;&lt;Template&gt;Journal Article&lt;/Template&gt;&lt;Star&gt;0&lt;/Star&gt;&lt;Tag&gt;0&lt;/Tag&gt;&lt;Author&gt;Kääriä, Christopher H And Wang&lt;/Author&gt;&lt;Year&gt;2012&lt;/Year&gt;&lt;Details&gt;&lt;_collection_scope&gt;SCI;SCIE;EI&lt;/_collection_scope&gt;&lt;_created&gt;64377486&lt;/_created&gt;&lt;_impact_factor&gt;   1.249&lt;/_impact_factor&gt;&lt;_issue&gt;5&lt;/_issue&gt;&lt;_journal&gt;Journal of Aircraft&lt;/_journal&gt;&lt;_modified&gt;64377486&lt;/_modified&gt;&lt;_pages&gt;1271-1278&lt;/_pages&gt;&lt;_volume&gt;49&lt;/_volume&gt;&lt;/Details&gt;&lt;Extra&gt;&lt;DBUID&gt;{31336468-E638-4E8A-9331-62E29CCF8525}&lt;/DBUID&gt;&lt;/Extra&gt;&lt;/Item&gt;&lt;/References&gt;&lt;/Group&gt;&lt;/Citation&gt;_x000a_"/>
    <w:docVar w:name="NE.Ref{9900EEE0-B32E-4BB6-AA3F-6CB83ABCA6A1}" w:val=" ADDIN NE.Ref.{9900EEE0-B32E-4BB6-AA3F-6CB83ABCA6A1}&lt;Citation&gt;&lt;Group&gt;&lt;References&gt;&lt;Item&gt;&lt;ID&gt;479&lt;/ID&gt;&lt;UID&gt;{4324D7EF-BDEC-4700-92FB-0585AA2147AE}&lt;/UID&gt;&lt;Title&gt;A Discrete Approach to Modelling Helicopter Blade Sailing&lt;/Title&gt;&lt;Template&gt;Thesis&lt;/Template&gt;&lt;Star&gt;0&lt;/Star&gt;&lt;Tag&gt;0&lt;/Tag&gt;&lt;Author&gt;Wall, Alanna&lt;/Author&gt;&lt;Year&gt;2009&lt;/Year&gt;&lt;Details&gt;&lt;_accessed&gt;64379651&lt;/_accessed&gt;&lt;_created&gt;64377486&lt;/_created&gt;&lt;_modified&gt;64377486&lt;/_modified&gt;&lt;_place_published&gt;Ottawa, Ontario, Canada&lt;/_place_published&gt;&lt;_publisher&gt;Carleton University&lt;/_publisher&gt;&lt;_type_work&gt;PhdWall2009,&lt;/_type_work&gt;&lt;/Details&gt;&lt;Extra&gt;&lt;DBUID&gt;{31336468-E638-4E8A-9331-62E29CCF8525}&lt;/DBUID&gt;&lt;/Extra&gt;&lt;/Item&gt;&lt;/References&gt;&lt;/Group&gt;&lt;/Citation&gt;_x000a_"/>
    <w:docVar w:name="NE.Ref{9B2941F7-D614-45A2-905F-39C32B886921}" w:val=" ADDIN NE.Ref.{9B2941F7-D614-45A2-905F-39C32B886921}&lt;Citation&gt;&lt;Group&gt;&lt;References&gt;&lt;Item&gt;&lt;ID&gt;419&lt;/ID&gt;&lt;UID&gt;{37A29A85-21C2-43AD-998C-83B2DCDC7C04}&lt;/UID&gt;&lt;Title&gt;Measurements of Dynamic Interface Between Ship and Helicopter Air Wakes&lt;/Title&gt;&lt;Template&gt;Generic&lt;/Template&gt;&lt;Star&gt;0&lt;/Star&gt;&lt;Tag&gt;0&lt;/Tag&gt;&lt;Author&gt;Friedman, Chen And Duplessis Julie&lt;/Author&gt;&lt;Year&gt;2015&lt;/Year&gt;&lt;Details&gt;&lt;_created&gt;64377486&lt;/_created&gt;&lt;_modified&gt;64377486&lt;/_modified&gt;&lt;_place_published&gt;Dallas, Texas, United States&lt;/_place_published&gt;&lt;_publisher&gt;American Institute of Aeronautics and Astronautics, Inc.&lt;/_publisher&gt;&lt;/Details&gt;&lt;Extra&gt;&lt;DBUID&gt;{31336468-E638-4E8A-9331-62E29CCF8525}&lt;/DBUID&gt;&lt;/Extra&gt;&lt;/Item&gt;&lt;/References&gt;&lt;/Group&gt;&lt;/Citation&gt;_x000a_"/>
    <w:docVar w:name="NE.Ref{9FFA689F-6D63-470B-9A40-CEB1F7340948}" w:val=" ADDIN NE.Ref.{9FFA689F-6D63-470B-9A40-CEB1F7340948}&lt;Citation&gt;&lt;Group&gt;&lt;References&gt;&lt;Item&gt;&lt;ID&gt;513&lt;/ID&gt;&lt;UID&gt;{2F8545B8-BE50-4ADB-B232-88B260EDE089}&lt;/UID&gt;&lt;Title&gt;中国的军事战略&lt;/Title&gt;&lt;Template&gt;Book&lt;/Template&gt;&lt;Star&gt;0&lt;/Star&gt;&lt;Tag&gt;0&lt;/Tag&gt;&lt;Author&gt;中华人民共和国国务院新闻办公室&lt;/Author&gt;&lt;Year&gt;2015&lt;/Year&gt;&lt;Details&gt;&lt;_created&gt;64377486&lt;/_created&gt;&lt;_date&gt;0005-01-05&lt;/_date&gt;&lt;_date_display&gt;05-27&lt;/_date_display&gt;&lt;_issue&gt;10&lt;/_issue&gt;&lt;_journal&gt;人民日报&lt;/_journal&gt;&lt;_modified&gt;64400979&lt;/_modified&gt;&lt;_accessed&gt;64400975&lt;/_accessed&gt;&lt;_publisher&gt;人民出版社&lt;/_publisher&gt;&lt;_place_published&gt;北京&lt;/_place_published&gt;&lt;_translated_author&gt;Zhong, Huarenmingongheguoguowuyuanxinwenbangongshi&lt;/_translated_author&gt;&lt;/Details&gt;&lt;Extra&gt;&lt;DBUID&gt;{31336468-E638-4E8A-9331-62E29CCF8525}&lt;/DBUID&gt;&lt;/Extra&gt;&lt;/Item&gt;&lt;/References&gt;&lt;/Group&gt;&lt;/Citation&gt;_x000a_"/>
    <w:docVar w:name="NE.Ref{A5976610-863B-48F2-BBFE-A361B55C9E74}" w:val=" ADDIN NE.Ref.{A5976610-863B-48F2-BBFE-A361B55C9E74}&lt;Citation&gt;&lt;Group&gt;&lt;References&gt;&lt;Item&gt;&lt;ID&gt;426&lt;/ID&gt;&lt;UID&gt;{8E21027D-F6E7-4BC6-A15A-189B4217A954}&lt;/UID&gt;&lt;Title&gt;Towards the Impact of Flow Bi-Stability on the Launch and Recovery of Helicopters on Ships&lt;/Title&gt;&lt;Template&gt;Generic&lt;/Template&gt;&lt;Star&gt;0&lt;/Star&gt;&lt;Tag&gt;0&lt;/Tag&gt;&lt;Author&gt;Herry, Benjamin And Vorst J&lt;/Author&gt;&lt;Year&gt;2011&lt;/Year&gt;&lt;Details&gt;&lt;_created&gt;64377486&lt;/_created&gt;&lt;_modified&gt;64377486&lt;/_modified&gt;&lt;_place_published&gt;Virginia Beach, Virginia, United States&lt;/_place_published&gt;&lt;_publisher&gt;American Institute of Aeronautics and Astronautics, Inc.&lt;/_publisher&gt;&lt;/Details&gt;&lt;Extra&gt;&lt;DBUID&gt;{31336468-E638-4E8A-9331-62E29CCF8525}&lt;/DBUID&gt;&lt;/Extra&gt;&lt;/Item&gt;&lt;/References&gt;&lt;/Group&gt;&lt;/Citation&gt;_x000a_"/>
    <w:docVar w:name="NE.Ref{A7A972E6-AB53-421B-A8CB-85D60EFEFFB2}" w:val=" ADDIN NE.Ref.{A7A972E6-AB53-421B-A8CB-85D60EFEFFB2}&lt;Citation&gt;&lt;Group&gt;&lt;References&gt;&lt;Item&gt;&lt;ID&gt;486&lt;/ID&gt;&lt;UID&gt;{5167AE94-C480-484D-A034-6CBA0D485B01}&lt;/UID&gt;&lt;Title&gt;Ship Airwake Effects on the Helicopter Rotor Aerodynamic Loads&lt;/Title&gt;&lt;Template&gt;Generic&lt;/Template&gt;&lt;Star&gt;0&lt;/Star&gt;&lt;Tag&gt;0&lt;/Tag&gt;&lt;Author&gt;Zhang, Hong And Prasad J&lt;/Author&gt;&lt;Year&gt;1994&lt;/Year&gt;&lt;Details&gt;&lt;_created&gt;64377486&lt;/_created&gt;&lt;_modified&gt;64377486&lt;/_modified&gt;&lt;_place_published&gt;Scottsdale, Arizona, United States&lt;/_place_published&gt;&lt;_publisher&gt;American Institute of Aeronautics and Astronautics, Inc.&lt;/_publisher&gt;&lt;/Details&gt;&lt;Extra&gt;&lt;DBUID&gt;{31336468-E638-4E8A-9331-62E29CCF8525}&lt;/DBUID&gt;&lt;/Extra&gt;&lt;/Item&gt;&lt;/References&gt;&lt;/Group&gt;&lt;/Citation&gt;_x000a_"/>
    <w:docVar w:name="NE.Ref{A7B94CDB-E1C0-4478-A40A-FCDF3036F994}" w:val=" ADDIN NE.Ref.{A7B94CDB-E1C0-4478-A40A-FCDF3036F994}&lt;Citation&gt;&lt;Group&gt;&lt;References&gt;&lt;Item&gt;&lt;ID&gt;487&lt;/ID&gt;&lt;UID&gt;{02CC4D8A-2B01-47F8-8842-2ABEF253F8BF}&lt;/UID&gt;&lt;Title&gt;Ground Effect Simulation Model for Rotorcraft/Ship Interaction Study&lt;/Title&gt;&lt;Template&gt;Generic&lt;/Template&gt;&lt;Star&gt;0&lt;/Star&gt;&lt;Tag&gt;0&lt;/Tag&gt;&lt;Author&gt;Zhang, Hong And Prasadt J&lt;/Author&gt;&lt;Year&gt;1995&lt;/Year&gt;&lt;Details&gt;&lt;_created&gt;64377486&lt;/_created&gt;&lt;_modified&gt;64377486&lt;/_modified&gt;&lt;_place_published&gt;Baltimore, Maryland, United States&lt;/_place_published&gt;&lt;_publisher&gt;American Institute of Aeronautics and Astronautics, Inc.&lt;/_publisher&gt;&lt;/Details&gt;&lt;Extra&gt;&lt;DBUID&gt;{31336468-E638-4E8A-9331-62E29CCF8525}&lt;/DBUID&gt;&lt;/Extra&gt;&lt;/Item&gt;&lt;/References&gt;&lt;/Group&gt;&lt;/Citation&gt;_x000a_"/>
    <w:docVar w:name="NE.Ref{A9B488C1-E914-4962-97BC-DA688A7EA255}" w:val=" ADDIN NE.Ref.{A9B488C1-E914-4962-97BC-DA688A7EA255}&lt;Citation&gt;&lt;Group&gt;&lt;References&gt;&lt;Item&gt;&lt;ID&gt;429&lt;/ID&gt;&lt;UID&gt;{2736E2E9-E51A-4FDE-AF1F-B9ED4A02EDAE}&lt;/UID&gt;&lt;Title&gt;Investigation on the Simulation and Handling Qualities for Helicopter Operating near Ship Decks&lt;/Title&gt;&lt;Template&gt;Generic&lt;/Template&gt;&lt;Star&gt;0&lt;/Star&gt;&lt;Tag&gt;0&lt;/Tag&gt;&lt;Author&gt;Hoydonck, W R M V&lt;/Author&gt;&lt;Year&gt;2006&lt;/Year&gt;&lt;Details&gt;&lt;_created&gt;64377486&lt;/_created&gt;&lt;_modified&gt;64377486&lt;/_modified&gt;&lt;_place_published&gt;Keystone, Colorado, United States&lt;/_place_published&gt;&lt;_publisher&gt;American Institute of Aeronautics and Astronautics, Inc.&lt;/_publisher&gt;&lt;/Details&gt;&lt;Extra&gt;&lt;DBUID&gt;{31336468-E638-4E8A-9331-62E29CCF8525}&lt;/DBUID&gt;&lt;/Extra&gt;&lt;/Item&gt;&lt;/References&gt;&lt;/Group&gt;&lt;/Citation&gt;_x000a_"/>
    <w:docVar w:name="NE.Ref{AA646E2E-25EA-4DF2-8CE1-1F626CB9D289}" w:val=" ADDIN NE.Ref.{AA646E2E-25EA-4DF2-8CE1-1F626CB9D289}&lt;Citation&gt;&lt;Group&gt;&lt;References&gt;&lt;Item&gt;&lt;ID&gt;488&lt;/ID&gt;&lt;UID&gt;{245954BB-4EFB-4B47-B0C3-FE37B22A2A4E}&lt;/UID&gt;&lt;Title&gt;Physics-Based Rotorcraft/Ship Aerodynamic Interaction Modeling in Support of Real Time Flight Simulation&lt;/Title&gt;&lt;Template&gt;Generic&lt;/Template&gt;&lt;Star&gt;0&lt;/Star&gt;&lt;Tag&gt;0&lt;/Tag&gt;&lt;Author&gt;Zhao, Jinggen And Rajmohany Nischint&lt;/Author&gt;&lt;Year&gt;2013&lt;/Year&gt;&lt;Details&gt;&lt;_created&gt;64377486&lt;/_created&gt;&lt;_modified&gt;64377486&lt;/_modified&gt;&lt;_place_published&gt;Grapevine, Texas, United States&lt;/_place_published&gt;&lt;_publisher&gt;American Institute of Aeronautics and Astronautics, Inc.&lt;/_publisher&gt;&lt;/Details&gt;&lt;Extra&gt;&lt;DBUID&gt;{31336468-E638-4E8A-9331-62E29CCF8525}&lt;/DBUID&gt;&lt;/Extra&gt;&lt;/Item&gt;&lt;/References&gt;&lt;/Group&gt;&lt;/Citation&gt;_x000a_"/>
    <w:docVar w:name="NE.Ref{C6B69611-42AC-47D4-84DC-D590E20D8EC5}" w:val=" ADDIN NE.Ref.{C6B69611-42AC-47D4-84DC-D590E20D8EC5}&lt;Citation&gt;&lt;Group&gt;&lt;References&gt;&lt;Item&gt;&lt;ID&gt;446&lt;/ID&gt;&lt;UID&gt;{C43BC30C-187F-474E-89A3-E58C98B5360A}&lt;/UID&gt;&lt;Title&gt;Subscale Ship Airwake Studies Using Novel Vortex Flow Devices with Smoke, Laser-Vapor-Screen and Particle Image Velocimetry&lt;/Title&gt;&lt;Template&gt;Report&lt;/Template&gt;&lt;Star&gt;0&lt;/Star&gt;&lt;Tag&gt;0&lt;/Tag&gt;&lt;Author&gt;Lamar, John E And Landman&lt;/Author&gt;&lt;Year&gt;2007&lt;/Year&gt;&lt;Details&gt;&lt;_created&gt;64377486&lt;/_created&gt;&lt;_modified&gt;64377486&lt;/_modified&gt;&lt;_place_published&gt;Hampton, Virginia, United States&lt;/_place_published&gt;&lt;_publisher&gt;NASA Langley Research Center&lt;/_publisher&gt;&lt;/Details&gt;&lt;Extra&gt;&lt;DBUID&gt;{31336468-E638-4E8A-9331-62E29CCF8525}&lt;/DBUID&gt;&lt;/Extra&gt;&lt;/Item&gt;&lt;/References&gt;&lt;/Group&gt;&lt;Group&gt;&lt;References&gt;&lt;Item&gt;&lt;ID&gt;445&lt;/ID&gt;&lt;UID&gt;{924ABC25-0F20-461C-A548-043832DB984E}&lt;/UID&gt;&lt;Title&gt;Modifying Ship Air-Wake Vortices for Aircraft Operations&lt;/Title&gt;&lt;Template&gt;Report&lt;/Template&gt;&lt;Star&gt;0&lt;/Star&gt;&lt;Tag&gt;0&lt;/Tag&gt;&lt;Author&gt;Lamar, John E&lt;/Author&gt;&lt;Year&gt;2004&lt;/Year&gt;&lt;Details&gt;&lt;_created&gt;64377486&lt;/_created&gt;&lt;_modified&gt;64377486&lt;/_modified&gt;&lt;_place_published&gt;Hampton, Virginia, United States&lt;/_place_published&gt;&lt;_publisher&gt;NASA Langley Research Center&lt;/_publisher&gt;&lt;/Details&gt;&lt;Extra&gt;&lt;DBUID&gt;{31336468-E638-4E8A-9331-62E29CCF8525}&lt;/DBUID&gt;&lt;/Extra&gt;&lt;/Item&gt;&lt;/References&gt;&lt;/Group&gt;&lt;/Citation&gt;_x000a_"/>
    <w:docVar w:name="NE.Ref{C94E2188-D407-40F5-8E71-A63D5B09359F}" w:val=" ADDIN NE.Ref.{C94E2188-D407-40F5-8E71-A63D5B09359F}&lt;Citation&gt;&lt;Group&gt;&lt;References&gt;&lt;Item&gt;&lt;ID&gt;404&lt;/ID&gt;&lt;UID&gt;{C04B0AEB-7DFA-4551-9450-2139E36FCE34}&lt;/UID&gt;&lt;Title&gt;Computational-Fluid-Dynamics Based Advanced Ship-Airwake Database for Helicopter Flight Simulators&lt;/Title&gt;&lt;Template&gt;Journal Article&lt;/Template&gt;&lt;Star&gt;0&lt;/Star&gt;&lt;Tag&gt;0&lt;/Tag&gt;&lt;Author&gt;Bogstad, M C And Habashi&lt;/Author&gt;&lt;Year&gt;2002&lt;/Year&gt;&lt;Details&gt;&lt;_collection_scope&gt;SCI;SCIE;EI&lt;/_collection_scope&gt;&lt;_created&gt;64377486&lt;/_created&gt;&lt;_impact_factor&gt;   1.249&lt;/_impact_factor&gt;&lt;_issue&gt;5&lt;/_issue&gt;&lt;_journal&gt;Journal of Aircraft&lt;/_journal&gt;&lt;_modified&gt;64377486&lt;/_modified&gt;&lt;_pages&gt;830-838&lt;/_pages&gt;&lt;_volume&gt;39&lt;/_volume&gt;&lt;/Details&gt;&lt;Extra&gt;&lt;DBUID&gt;{31336468-E638-4E8A-9331-62E29CCF8525}&lt;/DBUID&gt;&lt;/Extra&gt;&lt;/Item&gt;&lt;/References&gt;&lt;/Group&gt;&lt;/Citation&gt;_x000a_"/>
    <w:docVar w:name="NE.Ref{D503FFE6-C82D-4359-80C9-7D68E78706B0}" w:val=" ADDIN NE.Ref.{D503FFE6-C82D-4359-80C9-7D68E78706B0}&lt;Citation&gt;&lt;Group&gt;&lt;References&gt;&lt;Item&gt;&lt;ID&gt;462&lt;/ID&gt;&lt;UID&gt;{0E0F84DD-D29D-49FC-8F0B-7785C62FCCC1}&lt;/UID&gt;&lt;Title&gt;Nonlinear Helicopter and Ship Models for Predictive Control of Ship Landing Operations&lt;/Title&gt;&lt;Template&gt;Generic&lt;/Template&gt;&lt;Star&gt;0&lt;/Star&gt;&lt;Tag&gt;0&lt;/Tag&gt;&lt;Author&gt;Ngo, Tri D And Sultan&lt;/Author&gt;&lt;Year&gt;2014&lt;/Year&gt;&lt;Details&gt;&lt;_accessed&gt;64379666&lt;/_accessed&gt;&lt;_created&gt;64377486&lt;/_created&gt;&lt;_modified&gt;64377486&lt;/_modified&gt;&lt;_place_published&gt;National Harbor, Maryland, United States&lt;/_place_published&gt;&lt;_publisher&gt;American Institute of Aeronautics and Astronautics, Inc.&lt;/_publisher&gt;&lt;/Details&gt;&lt;Extra&gt;&lt;DBUID&gt;{31336468-E638-4E8A-9331-62E29CCF8525}&lt;/DBUID&gt;&lt;/Extra&gt;&lt;/Item&gt;&lt;/References&gt;&lt;/Group&gt;&lt;/Citation&gt;_x000a_"/>
    <w:docVar w:name="NE.Ref{E5359A8C-04B1-45DB-B796-2CB2DE0EC903}" w:val=" ADDIN NE.Ref.{E5359A8C-04B1-45DB-B796-2CB2DE0EC903}&lt;Citation&gt;&lt;Group&gt;&lt;References&gt;&lt;Item&gt;&lt;ID&gt;415&lt;/ID&gt;&lt;UID&gt;{4BD201C9-65AC-44C7-A209-EC34EFA6971C}&lt;/UID&gt;&lt;Title&gt;Design of 1/48th-Scale Models for Ship/Rotorcraft Interaction Studies&lt;/Title&gt;&lt;Template&gt;Generic&lt;/Template&gt;&lt;Star&gt;0&lt;/Star&gt;&lt;Tag&gt;0&lt;/Tag&gt;&lt;Author&gt;Derby, Michael R And Yamauchi&lt;/Author&gt;&lt;Year&gt;2003&lt;/Year&gt;&lt;Details&gt;&lt;_created&gt;64377486&lt;/_created&gt;&lt;_modified&gt;64377486&lt;/_modified&gt;&lt;_place_published&gt;Orlando, Florida, United States&lt;/_place_published&gt;&lt;_publisher&gt;American Institute of Aeronautics and Astronautics, Inc.&lt;/_publisher&gt;&lt;/Details&gt;&lt;Extra&gt;&lt;DBUID&gt;{31336468-E638-4E8A-9331-62E29CCF8525}&lt;/DBUID&gt;&lt;/Extra&gt;&lt;/Item&gt;&lt;/References&gt;&lt;/Group&gt;&lt;/Citation&gt;_x000a_"/>
    <w:docVar w:name="NE.Ref{FAC7B96E-97F5-4861-B59A-867C5CAFAC40}" w:val=" ADDIN NE.Ref.{FAC7B96E-97F5-4861-B59A-867C5CAFAC40}&lt;Citation&gt;&lt;Group&gt;&lt;References&gt;&lt;Item&gt;&lt;ID&gt;450&lt;/ID&gt;&lt;UID&gt;{05AB5D1D-8513-4E7F-BEED-DB4E20F695BE}&lt;/UID&gt;&lt;Title&gt;Analysis of Pilot Workload in the Helicopter/Ship Dynamic Interface using Time-Accurate and Stochastic Ship Airwake Models&lt;/Title&gt;&lt;Template&gt;Generic&lt;/Template&gt;&lt;Star&gt;0&lt;/Star&gt;&lt;Tag&gt;0&lt;/Tag&gt;&lt;Author&gt;Lee, Dooyong And Horn Joseph&lt;/Author&gt;&lt;Year&gt;2004&lt;/Year&gt;&lt;Details&gt;&lt;_created&gt;64377486&lt;/_created&gt;&lt;_modified&gt;64377486&lt;/_modified&gt;&lt;_place_published&gt;Providence, Rhode Island, United States&lt;/_place_published&gt;&lt;_publisher&gt;American Institute of Aeronautics and Astronautics, Inc.&lt;/_publisher&gt;&lt;/Details&gt;&lt;Extra&gt;&lt;DBUID&gt;{31336468-E638-4E8A-9331-62E29CCF8525}&lt;/DBUID&gt;&lt;/Extra&gt;&lt;/Item&gt;&lt;/References&gt;&lt;/Group&gt;&lt;/Citation&gt;_x000a_"/>
    <w:docVar w:name="ne_docsoft" w:val="MSWord"/>
    <w:docVar w:name="ne_docversion" w:val="NoteExpress 2.0"/>
    <w:docVar w:name="ne_stylename" w:val="Chinese Journal of Astronomy and  Astrophysics"/>
  </w:docVars>
  <w:rsids>
    <w:rsidRoot w:val="00172A27"/>
    <w:rsid w:val="00023ECD"/>
    <w:rsid w:val="00033A6F"/>
    <w:rsid w:val="00064FC7"/>
    <w:rsid w:val="0007503E"/>
    <w:rsid w:val="000A581A"/>
    <w:rsid w:val="000B398A"/>
    <w:rsid w:val="000C0C68"/>
    <w:rsid w:val="000C2336"/>
    <w:rsid w:val="000D6468"/>
    <w:rsid w:val="001008CB"/>
    <w:rsid w:val="001445DE"/>
    <w:rsid w:val="00150D2D"/>
    <w:rsid w:val="00172A27"/>
    <w:rsid w:val="00182675"/>
    <w:rsid w:val="001A2892"/>
    <w:rsid w:val="001B2727"/>
    <w:rsid w:val="001E32BB"/>
    <w:rsid w:val="00204864"/>
    <w:rsid w:val="00211EF1"/>
    <w:rsid w:val="00261361"/>
    <w:rsid w:val="002629FA"/>
    <w:rsid w:val="00267438"/>
    <w:rsid w:val="002D4366"/>
    <w:rsid w:val="002D72B5"/>
    <w:rsid w:val="00302EDA"/>
    <w:rsid w:val="0030579E"/>
    <w:rsid w:val="003064BE"/>
    <w:rsid w:val="00343A66"/>
    <w:rsid w:val="0035591B"/>
    <w:rsid w:val="003608F0"/>
    <w:rsid w:val="00385C32"/>
    <w:rsid w:val="003863B1"/>
    <w:rsid w:val="003C3ABD"/>
    <w:rsid w:val="003C4631"/>
    <w:rsid w:val="003D05AB"/>
    <w:rsid w:val="003E5044"/>
    <w:rsid w:val="004131C3"/>
    <w:rsid w:val="00456422"/>
    <w:rsid w:val="004647E9"/>
    <w:rsid w:val="0047366D"/>
    <w:rsid w:val="00480AFC"/>
    <w:rsid w:val="00483BD8"/>
    <w:rsid w:val="0049148F"/>
    <w:rsid w:val="004957BD"/>
    <w:rsid w:val="004A3557"/>
    <w:rsid w:val="00504647"/>
    <w:rsid w:val="0051160E"/>
    <w:rsid w:val="0054469E"/>
    <w:rsid w:val="005D6A96"/>
    <w:rsid w:val="005E3226"/>
    <w:rsid w:val="006661C1"/>
    <w:rsid w:val="0067689C"/>
    <w:rsid w:val="006F74AB"/>
    <w:rsid w:val="00714356"/>
    <w:rsid w:val="00781ACE"/>
    <w:rsid w:val="007A5710"/>
    <w:rsid w:val="007D318D"/>
    <w:rsid w:val="007D77BE"/>
    <w:rsid w:val="0080375A"/>
    <w:rsid w:val="00805628"/>
    <w:rsid w:val="00814647"/>
    <w:rsid w:val="008422E9"/>
    <w:rsid w:val="00870C48"/>
    <w:rsid w:val="0087178B"/>
    <w:rsid w:val="008E5D3B"/>
    <w:rsid w:val="009070AB"/>
    <w:rsid w:val="0094403C"/>
    <w:rsid w:val="00944866"/>
    <w:rsid w:val="0094721A"/>
    <w:rsid w:val="00963FC1"/>
    <w:rsid w:val="009C1AAB"/>
    <w:rsid w:val="009E1A5B"/>
    <w:rsid w:val="00A51445"/>
    <w:rsid w:val="00AA2873"/>
    <w:rsid w:val="00AA2EF7"/>
    <w:rsid w:val="00AC7A8C"/>
    <w:rsid w:val="00AF0D93"/>
    <w:rsid w:val="00B06E03"/>
    <w:rsid w:val="00B2482E"/>
    <w:rsid w:val="00B264B4"/>
    <w:rsid w:val="00B373CD"/>
    <w:rsid w:val="00BB60FC"/>
    <w:rsid w:val="00BC7B5B"/>
    <w:rsid w:val="00BE1BA8"/>
    <w:rsid w:val="00C475E8"/>
    <w:rsid w:val="00C6600D"/>
    <w:rsid w:val="00C75678"/>
    <w:rsid w:val="00C936C5"/>
    <w:rsid w:val="00CF7048"/>
    <w:rsid w:val="00D26B7E"/>
    <w:rsid w:val="00D5475D"/>
    <w:rsid w:val="00D7402C"/>
    <w:rsid w:val="00DC0224"/>
    <w:rsid w:val="00DE5C31"/>
    <w:rsid w:val="00DE7645"/>
    <w:rsid w:val="00DF2029"/>
    <w:rsid w:val="00E148AA"/>
    <w:rsid w:val="00E840FF"/>
    <w:rsid w:val="00E919DF"/>
    <w:rsid w:val="00EA339A"/>
    <w:rsid w:val="00ED62DA"/>
    <w:rsid w:val="00F257FE"/>
    <w:rsid w:val="00F265DB"/>
    <w:rsid w:val="00F301B6"/>
    <w:rsid w:val="00F31165"/>
    <w:rsid w:val="00F4114D"/>
    <w:rsid w:val="00F511F1"/>
    <w:rsid w:val="00F6455B"/>
    <w:rsid w:val="00F85658"/>
    <w:rsid w:val="00F86B2B"/>
    <w:rsid w:val="00FA2B22"/>
    <w:rsid w:val="00FD07AE"/>
    <w:rsid w:val="15316E59"/>
    <w:rsid w:val="4AEF09BA"/>
    <w:rsid w:val="57697E40"/>
    <w:rsid w:val="7EBB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03EF5FB"/>
  <w15:chartTrackingRefBased/>
  <w15:docId w15:val="{4137867D-1192-784D-B568-BF9DF413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line="578" w:lineRule="auto"/>
      <w:outlineLvl w:val="0"/>
    </w:pPr>
    <w:rPr>
      <w:b/>
      <w:bCs/>
      <w:kern w:val="44"/>
      <w:sz w:val="24"/>
      <w:szCs w:val="44"/>
    </w:rPr>
  </w:style>
  <w:style w:type="paragraph" w:styleId="3">
    <w:name w:val="heading 3"/>
    <w:basedOn w:val="a"/>
    <w:qFormat/>
    <w:pPr>
      <w:widowControl/>
      <w:spacing w:before="120" w:after="200" w:line="288" w:lineRule="auto"/>
      <w:ind w:left="454" w:right="454"/>
      <w:outlineLvl w:val="2"/>
    </w:pPr>
    <w:rPr>
      <w:b/>
      <w:bCs/>
      <w:spacing w:val="4"/>
      <w:kern w:val="0"/>
      <w:szCs w:val="18"/>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24"/>
      <w:szCs w:val="44"/>
    </w:rPr>
  </w:style>
  <w:style w:type="paragraph" w:styleId="a3">
    <w:name w:val="caption"/>
    <w:basedOn w:val="a"/>
    <w:next w:val="a"/>
    <w:qFormat/>
    <w:rPr>
      <w:rFonts w:ascii="等线 Light" w:eastAsia="黑体" w:hAnsi="等线 Light"/>
      <w:sz w:val="20"/>
      <w:szCs w:val="20"/>
    </w:rPr>
  </w:style>
  <w:style w:type="paragraph" w:styleId="a4">
    <w:name w:val="Document Map"/>
    <w:basedOn w:val="a"/>
    <w:pPr>
      <w:shd w:val="clear" w:color="auto" w:fill="000080"/>
    </w:pPr>
  </w:style>
  <w:style w:type="paragraph" w:styleId="a5">
    <w:name w:val="annotation text"/>
    <w:basedOn w:val="a"/>
  </w:style>
  <w:style w:type="paragraph" w:styleId="a6">
    <w:name w:val="Balloon Text"/>
    <w:basedOn w:val="a"/>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pacing w:line="240" w:lineRule="atLeast"/>
      <w:jc w:val="center"/>
    </w:pPr>
    <w:rPr>
      <w:kern w:val="0"/>
      <w:sz w:val="18"/>
    </w:rPr>
  </w:style>
  <w:style w:type="paragraph" w:styleId="a9">
    <w:name w:val="footnote text"/>
    <w:basedOn w:val="a"/>
    <w:pPr>
      <w:snapToGrid w:val="0"/>
    </w:pPr>
    <w:rPr>
      <w:sz w:val="18"/>
    </w:rPr>
  </w:style>
  <w:style w:type="table" w:styleId="aa">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style>
  <w:style w:type="character" w:styleId="ac">
    <w:name w:val="Emphasis"/>
    <w:qFormat/>
    <w:rPr>
      <w:i/>
      <w:iCs/>
    </w:rPr>
  </w:style>
  <w:style w:type="character" w:styleId="ad">
    <w:name w:val="Hyperlink"/>
    <w:rPr>
      <w:color w:val="0000FF"/>
      <w:u w:val="single"/>
    </w:rPr>
  </w:style>
  <w:style w:type="character" w:customStyle="1" w:styleId="15">
    <w:name w:val="15"/>
    <w:rPr>
      <w:rFonts w:ascii="Times New Roman" w:hAnsi="Times New Roman" w:cs="Times New Roman" w:hint="default"/>
      <w:sz w:val="20"/>
      <w:szCs w:val="20"/>
    </w:rPr>
  </w:style>
  <w:style w:type="paragraph" w:customStyle="1" w:styleId="p22">
    <w:name w:val="p22"/>
    <w:basedOn w:val="a"/>
    <w:pPr>
      <w:widowControl/>
      <w:ind w:left="454" w:right="454"/>
    </w:pPr>
    <w:rPr>
      <w:kern w:val="0"/>
      <w:szCs w:val="21"/>
    </w:rPr>
  </w:style>
  <w:style w:type="paragraph" w:customStyle="1" w:styleId="p0">
    <w:name w:val="p0"/>
    <w:basedOn w:val="a"/>
    <w:pPr>
      <w:widowControl/>
    </w:pPr>
    <w:rPr>
      <w:kern w:val="0"/>
      <w:szCs w:val="21"/>
    </w:rPr>
  </w:style>
  <w:style w:type="paragraph" w:customStyle="1" w:styleId="ae">
    <w:name w:val="分类号及标识码"/>
    <w:basedOn w:val="a"/>
    <w:pPr>
      <w:spacing w:line="300" w:lineRule="exact"/>
      <w:ind w:left="425" w:right="425"/>
    </w:pPr>
    <w:rPr>
      <w:rFonts w:ascii="宋体" w:hAnsi="MS Sans Serif"/>
      <w:sz w:val="18"/>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2492</Words>
  <Characters>14210</Characters>
  <Application>Microsoft Office Word</Application>
  <DocSecurity>0</DocSecurity>
  <PresentationFormat/>
  <Lines>118</Lines>
  <Paragraphs>33</Paragraphs>
  <Slides>0</Slides>
  <Notes>0</Notes>
  <HiddenSlides>0</HiddenSlides>
  <MMClips>0</MMClips>
  <ScaleCrop>false</ScaleCrop>
  <Company>www.ftpdown.com</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民用飞机有限元裂纹</dc:title>
  <dc:subject/>
  <dc:creator>s22296</dc:creator>
  <cp:keywords/>
  <dc:description>NE.Rep</dc:description>
  <cp:lastModifiedBy>PVC</cp:lastModifiedBy>
  <cp:revision>2</cp:revision>
  <cp:lastPrinted>2022-06-12T14:49:00Z</cp:lastPrinted>
  <dcterms:created xsi:type="dcterms:W3CDTF">2022-07-05T07:38:00Z</dcterms:created>
  <dcterms:modified xsi:type="dcterms:W3CDTF">2022-07-05T07:38:00Z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11FF66422DB04ACAAD6813EAB62A8128</vt:lpwstr>
  </property>
</Properties>
</file>